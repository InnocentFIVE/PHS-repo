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48D8C" w14:textId="77777777" w:rsidR="00BE3C11" w:rsidRDefault="00667685" w:rsidP="00667685">
      <w:pPr>
        <w:spacing w:before="240"/>
      </w:pPr>
      <w:r>
        <w:t>一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填空题（</w:t>
      </w:r>
      <w:r>
        <w:rPr>
          <w:rFonts w:hint="eastAsia"/>
        </w:rPr>
        <w:t>1</w:t>
      </w:r>
      <w:r>
        <w:rPr>
          <w:rFonts w:hint="eastAsia"/>
        </w:rPr>
        <w:t>′×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38C6EF0E" w14:textId="77777777" w:rsidR="00667685" w:rsidRPr="006864BD" w:rsidRDefault="00667685" w:rsidP="00667685">
      <w:pPr>
        <w:spacing w:before="240"/>
        <w:rPr>
          <w:b/>
        </w:rPr>
      </w:pPr>
      <w:r>
        <w:rPr>
          <w:rFonts w:hint="eastAsia"/>
        </w:rPr>
        <w:t xml:space="preserve">1. </w:t>
      </w:r>
      <w:r>
        <w:rPr>
          <w:rFonts w:hint="eastAsia"/>
        </w:rPr>
        <w:t>若一系统没有码间干扰传输的最小符号间隔为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，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rPr>
          <w:rFonts w:hint="eastAsia"/>
        </w:rPr>
        <w:t>称为</w:t>
      </w:r>
      <w:r>
        <w:rPr>
          <w:rFonts w:hint="eastAsia"/>
        </w:rPr>
        <w:t xml:space="preserve"> </w:t>
      </w:r>
      <w:r w:rsidRPr="006864BD">
        <w:rPr>
          <w:rFonts w:hint="eastAsia"/>
          <w:b/>
          <w:color w:val="FF0000"/>
        </w:rPr>
        <w:t>奈奎斯特速率</w:t>
      </w:r>
      <w:r>
        <w:rPr>
          <w:rFonts w:hint="eastAsia"/>
        </w:rPr>
        <w:t>，是无码间干扰传输的最大符号速率内奎斯特带宽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</m:t>
                </m:r>
              </m:sub>
            </m:sSub>
          </m:den>
        </m:f>
      </m:oMath>
    </w:p>
    <w:p w14:paraId="42CDB298" w14:textId="77777777" w:rsidR="00667685" w:rsidRPr="00D521F8" w:rsidRDefault="00667685">
      <w:pPr>
        <w:rPr>
          <w:b/>
          <w:color w:val="FF0000"/>
        </w:rPr>
      </w:pPr>
      <w:r>
        <w:rPr>
          <w:rFonts w:hint="eastAsia"/>
        </w:rPr>
        <w:t xml:space="preserve">2. </w:t>
      </w:r>
      <w:r>
        <w:t>匹配滤波器是</w:t>
      </w:r>
      <w:r>
        <w:rPr>
          <w:rFonts w:hint="eastAsia"/>
        </w:rPr>
        <w:t xml:space="preserve"> </w:t>
      </w:r>
      <w:r w:rsidRPr="006864BD">
        <w:rPr>
          <w:b/>
          <w:color w:val="FF0000"/>
        </w:rPr>
        <w:t>能使抽样时刻输出信号信噪比达到最大值</w:t>
      </w:r>
      <w:r>
        <w:rPr>
          <w:rFonts w:hint="eastAsia"/>
        </w:rPr>
        <w:t xml:space="preserve"> </w:t>
      </w:r>
      <w:r>
        <w:rPr>
          <w:rFonts w:hint="eastAsia"/>
        </w:rPr>
        <w:t>的（最佳）线性滤波器，即最佳滤波器。</w:t>
      </w:r>
    </w:p>
    <w:p w14:paraId="68494822" w14:textId="77777777" w:rsidR="00667685" w:rsidRDefault="00667685">
      <w:r>
        <w:rPr>
          <w:rFonts w:hint="eastAsia"/>
        </w:rPr>
        <w:t xml:space="preserve">3. </w:t>
      </w:r>
      <w:r>
        <w:rPr>
          <w:rFonts w:hint="eastAsia"/>
        </w:rPr>
        <w:t>理想采样要求的抽样脉冲序列是</w:t>
      </w:r>
      <w:r>
        <w:rPr>
          <w:rFonts w:hint="eastAsia"/>
        </w:rPr>
        <w:t xml:space="preserve"> </w:t>
      </w:r>
      <w:r w:rsidRPr="006864BD">
        <w:rPr>
          <w:rFonts w:hint="eastAsia"/>
          <w:b/>
          <w:color w:val="FF0000"/>
        </w:rPr>
        <w:t>单位冲激序列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但是实际上并不能实现，通常只能采用</w:t>
      </w:r>
      <w:r w:rsidRPr="00667685">
        <w:rPr>
          <w:rFonts w:hint="eastAsia"/>
          <w:color w:val="FF0000"/>
        </w:rPr>
        <w:t xml:space="preserve"> </w:t>
      </w:r>
      <w:r w:rsidR="0062398F">
        <w:rPr>
          <w:rFonts w:hint="eastAsia"/>
          <w:b/>
          <w:color w:val="FF0000"/>
        </w:rPr>
        <w:t>窄脉冲串</w:t>
      </w:r>
      <w:r w:rsidR="0062398F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来实现，有自然抽样和平顶抽样（瞬时抽样）两种。</w:t>
      </w:r>
    </w:p>
    <w:p w14:paraId="5E61352A" w14:textId="77777777" w:rsidR="00667685" w:rsidRDefault="00667685">
      <w:r>
        <w:rPr>
          <w:rFonts w:hint="eastAsia"/>
        </w:rPr>
        <w:t xml:space="preserve">4. </w:t>
      </w:r>
      <w:r>
        <w:rPr>
          <w:rFonts w:hint="eastAsia"/>
        </w:rPr>
        <w:t>脉冲调制是以</w:t>
      </w:r>
      <w:r>
        <w:rPr>
          <w:rFonts w:hint="eastAsia"/>
        </w:rPr>
        <w:t xml:space="preserve"> </w:t>
      </w:r>
      <w:r w:rsidR="0062398F">
        <w:rPr>
          <w:rFonts w:hint="eastAsia"/>
          <w:b/>
          <w:color w:val="FF0000"/>
        </w:rPr>
        <w:t>时间上离散的</w:t>
      </w:r>
      <w:r w:rsidRPr="006864BD">
        <w:rPr>
          <w:rFonts w:hint="eastAsia"/>
          <w:b/>
          <w:color w:val="FF0000"/>
        </w:rPr>
        <w:t>脉冲串</w:t>
      </w:r>
      <w:r>
        <w:rPr>
          <w:rFonts w:hint="eastAsia"/>
        </w:rPr>
        <w:t xml:space="preserve"> </w:t>
      </w:r>
      <w:r>
        <w:rPr>
          <w:rFonts w:hint="eastAsia"/>
        </w:rPr>
        <w:t>作为载波，用调制信号</w:t>
      </w:r>
      <w:r>
        <w:rPr>
          <w:rFonts w:hint="eastAsia"/>
        </w:rPr>
        <w:t>m(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去控制脉冲串的幅度（</w:t>
      </w:r>
      <w:r>
        <w:rPr>
          <w:rFonts w:hint="eastAsia"/>
        </w:rPr>
        <w:t>PAM</w:t>
      </w:r>
      <w:r>
        <w:rPr>
          <w:rFonts w:hint="eastAsia"/>
        </w:rPr>
        <w:t>），</w:t>
      </w:r>
      <w:r w:rsidRPr="006864BD">
        <w:rPr>
          <w:rFonts w:hint="eastAsia"/>
          <w:b/>
          <w:color w:val="FF0000"/>
        </w:rPr>
        <w:t>宽度（</w:t>
      </w:r>
      <w:r w:rsidRPr="006864BD">
        <w:rPr>
          <w:rFonts w:hint="eastAsia"/>
          <w:b/>
          <w:color w:val="FF0000"/>
        </w:rPr>
        <w:t>PDM</w:t>
      </w:r>
      <w:r w:rsidRPr="006864BD">
        <w:rPr>
          <w:rFonts w:hint="eastAsia"/>
          <w:b/>
          <w:color w:val="FF0000"/>
        </w:rPr>
        <w:t>），位置（</w:t>
      </w:r>
      <w:r w:rsidRPr="006864BD">
        <w:rPr>
          <w:rFonts w:hint="eastAsia"/>
          <w:b/>
          <w:color w:val="FF0000"/>
        </w:rPr>
        <w:t>PPM</w:t>
      </w:r>
      <w:r w:rsidRPr="006864BD">
        <w:rPr>
          <w:rFonts w:hint="eastAsia"/>
          <w:b/>
        </w:rPr>
        <w:t>）</w:t>
      </w:r>
      <w:r>
        <w:rPr>
          <w:rFonts w:hint="eastAsia"/>
        </w:rPr>
        <w:t>等参数，</w:t>
      </w:r>
      <w:r>
        <w:t>使其按</w:t>
      </w:r>
      <w:r>
        <w:rPr>
          <w:rFonts w:hint="eastAsia"/>
        </w:rPr>
        <w:t>m(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的规律变化的调制方式。</w:t>
      </w:r>
    </w:p>
    <w:p w14:paraId="52416CEA" w14:textId="77777777" w:rsidR="00667685" w:rsidRDefault="00667685">
      <w:pPr>
        <w:rPr>
          <w:b/>
          <w:color w:val="FF0000"/>
        </w:rPr>
      </w:pPr>
      <w:r>
        <w:rPr>
          <w:rFonts w:hint="eastAsia"/>
        </w:rPr>
        <w:t xml:space="preserve">5. </w:t>
      </w:r>
      <w:r>
        <w:rPr>
          <w:rFonts w:hint="eastAsia"/>
        </w:rPr>
        <w:t>随参信号的传输媒介有一下三个特点：</w:t>
      </w:r>
      <w:r w:rsidRPr="006864BD">
        <w:rPr>
          <w:rFonts w:hint="eastAsia"/>
          <w:b/>
          <w:color w:val="FF0000"/>
        </w:rPr>
        <w:t>（</w:t>
      </w:r>
      <w:r w:rsidRPr="006864BD">
        <w:rPr>
          <w:rFonts w:hint="eastAsia"/>
          <w:b/>
          <w:color w:val="FF0000"/>
        </w:rPr>
        <w:t>1</w:t>
      </w:r>
      <w:r w:rsidRPr="006864BD">
        <w:rPr>
          <w:rFonts w:hint="eastAsia"/>
          <w:b/>
          <w:color w:val="FF0000"/>
        </w:rPr>
        <w:t>）信号的衰落随时间而缓慢变化（慢变项），（</w:t>
      </w:r>
      <w:r w:rsidRPr="006864BD">
        <w:rPr>
          <w:rFonts w:hint="eastAsia"/>
          <w:b/>
          <w:color w:val="FF0000"/>
        </w:rPr>
        <w:t>2</w:t>
      </w:r>
      <w:r w:rsidRPr="006864BD">
        <w:rPr>
          <w:rFonts w:hint="eastAsia"/>
          <w:b/>
          <w:color w:val="FF0000"/>
        </w:rPr>
        <w:t>）信号的</w:t>
      </w:r>
      <w:r w:rsidR="006864BD" w:rsidRPr="006864BD">
        <w:rPr>
          <w:rFonts w:hint="eastAsia"/>
          <w:b/>
          <w:color w:val="FF0000"/>
        </w:rPr>
        <w:t>时延随</w:t>
      </w:r>
      <w:r w:rsidR="006864BD" w:rsidRPr="006864BD">
        <w:rPr>
          <w:rFonts w:hint="eastAsia"/>
          <w:b/>
          <w:color w:val="FF0000"/>
          <w:highlight w:val="yellow"/>
        </w:rPr>
        <w:t>时间</w:t>
      </w:r>
      <w:r w:rsidR="006864BD" w:rsidRPr="006864BD">
        <w:rPr>
          <w:rFonts w:hint="eastAsia"/>
          <w:b/>
          <w:color w:val="FF0000"/>
        </w:rPr>
        <w:t>变化，（</w:t>
      </w:r>
      <w:r w:rsidR="006864BD" w:rsidRPr="006864BD">
        <w:rPr>
          <w:rFonts w:hint="eastAsia"/>
          <w:b/>
          <w:color w:val="FF0000"/>
        </w:rPr>
        <w:t>3</w:t>
      </w:r>
      <w:r w:rsidR="006864BD" w:rsidRPr="006864BD">
        <w:rPr>
          <w:rFonts w:hint="eastAsia"/>
          <w:b/>
          <w:color w:val="FF0000"/>
        </w:rPr>
        <w:t>）多径传播。</w:t>
      </w:r>
    </w:p>
    <w:p w14:paraId="32FC32FD" w14:textId="77777777" w:rsidR="006864BD" w:rsidRDefault="006864BD">
      <w:pPr>
        <w:rPr>
          <w:b/>
          <w:color w:val="FF0000"/>
        </w:rPr>
      </w:pPr>
    </w:p>
    <w:p w14:paraId="103CCF8E" w14:textId="77777777" w:rsidR="006864BD" w:rsidRPr="006864BD" w:rsidRDefault="006864BD">
      <w:r w:rsidRPr="006864BD">
        <w:t>二</w:t>
      </w:r>
      <w:r w:rsidRPr="006864BD">
        <w:rPr>
          <w:rFonts w:hint="eastAsia"/>
        </w:rPr>
        <w:t>、</w:t>
      </w:r>
      <w:r w:rsidRPr="006864BD">
        <w:t>简答题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6=</w:t>
      </w:r>
      <w:r>
        <w:t>24</w:t>
      </w:r>
      <w:r>
        <w:rPr>
          <w:rFonts w:hint="eastAsia"/>
        </w:rPr>
        <w:t>）</w:t>
      </w:r>
    </w:p>
    <w:p w14:paraId="7B066A3C" w14:textId="2F3920E1" w:rsidR="009B1E92" w:rsidRDefault="006864BD">
      <w:pPr>
        <w:rPr>
          <w:ins w:id="0" w:author="曾 杰" w:date="2021-01-11T19:22:00Z"/>
        </w:rPr>
      </w:pPr>
      <w:r>
        <w:rPr>
          <w:rFonts w:hint="eastAsia"/>
        </w:rPr>
        <w:t xml:space="preserve">1. </w:t>
      </w:r>
      <w:r>
        <w:rPr>
          <w:rFonts w:hint="eastAsia"/>
        </w:rPr>
        <w:t>信息是什么？在现在科学中是如何量度的？我们通常说的信息熵指的是什么？</w:t>
      </w:r>
    </w:p>
    <w:p w14:paraId="3DAF14BB" w14:textId="27ED2A20" w:rsidR="00A34C45" w:rsidRPr="00A34C45" w:rsidRDefault="00A34C45">
      <w:pPr>
        <w:rPr>
          <w:i/>
          <w:rPrChange w:id="1" w:author="曾 杰" w:date="2021-01-11T19:24:00Z">
            <w:rPr/>
          </w:rPrChange>
        </w:rPr>
      </w:pPr>
      <w:ins w:id="2" w:author="曾 杰" w:date="2021-01-11T19:22:00Z">
        <w:r>
          <w:rPr>
            <w:rFonts w:hint="eastAsia"/>
          </w:rPr>
          <w:t>广义信息</w:t>
        </w:r>
      </w:ins>
      <w:ins w:id="3" w:author="曾 杰" w:date="2021-01-11T19:23:00Z">
        <w:r>
          <w:rPr>
            <w:rFonts w:hint="eastAsia"/>
          </w:rPr>
          <w:t>是从确知到不知过程中的内涵实体，现在信息用信息量来量度</w:t>
        </w:r>
      </w:ins>
      <m:oMath>
        <m:r>
          <w:ins w:id="4" w:author="曾 杰" w:date="2021-01-11T19:24:00Z">
            <w:rPr>
              <w:rFonts w:ascii="Cambria Math" w:hAnsi="Cambria Math"/>
            </w:rPr>
            <m:t>I=-logP(x)</m:t>
          </w:ins>
        </m:r>
      </m:oMath>
      <w:ins w:id="5" w:author="曾 杰" w:date="2021-01-11T19:24:00Z">
        <w:r>
          <w:rPr>
            <w:rFonts w:hint="eastAsia"/>
          </w:rPr>
          <w:t>，信息熵是平均信息量，</w:t>
        </w:r>
      </w:ins>
      <m:oMath>
        <m:r>
          <w:ins w:id="6" w:author="曾 杰" w:date="2021-01-11T19:24:00Z">
            <w:rPr>
              <w:rFonts w:ascii="Cambria Math" w:hAnsi="Cambria Math" w:hint="eastAsia"/>
            </w:rPr>
            <m:t>H</m:t>
          </w:ins>
        </m:r>
        <m:d>
          <m:dPr>
            <m:ctrlPr>
              <w:ins w:id="7" w:author="曾 杰" w:date="2021-01-11T19:24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8" w:author="曾 杰" w:date="2021-01-11T19:24:00Z">
                <w:rPr>
                  <w:rFonts w:ascii="Cambria Math" w:hAnsi="Cambria Math"/>
                </w:rPr>
                <m:t>x</m:t>
              </w:ins>
            </m:r>
          </m:e>
        </m:d>
        <m:r>
          <w:ins w:id="9" w:author="曾 杰" w:date="2021-01-11T19:24:00Z">
            <w:rPr>
              <w:rFonts w:ascii="Cambria Math" w:hAnsi="Cambria Math"/>
            </w:rPr>
            <m:t>=-∑</m:t>
          </w:ins>
        </m:r>
        <m:r>
          <w:ins w:id="10" w:author="曾 杰" w:date="2021-01-11T19:25:00Z">
            <w:rPr>
              <w:rFonts w:ascii="Cambria Math" w:hAnsi="Cambria Math"/>
            </w:rPr>
            <m:t>p</m:t>
          </w:ins>
        </m:r>
        <m:d>
          <m:dPr>
            <m:ctrlPr>
              <w:ins w:id="11" w:author="曾 杰" w:date="2021-01-11T19:25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12" w:author="曾 杰" w:date="2021-01-11T19:25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13" w:author="曾 杰" w:date="2021-01-11T19:25:00Z">
                    <w:rPr>
                      <w:rFonts w:ascii="Cambria Math" w:hAnsi="Cambria Math"/>
                    </w:rPr>
                    <m:t>x</m:t>
                  </w:ins>
                </m:r>
              </m:e>
              <m:sub>
                <m:r>
                  <w:ins w:id="14" w:author="曾 杰" w:date="2021-01-11T19:25:00Z">
                    <w:rPr>
                      <w:rFonts w:ascii="Cambria Math" w:hAnsi="Cambria Math"/>
                    </w:rPr>
                    <m:t>i</m:t>
                  </w:ins>
                </m:r>
              </m:sub>
            </m:sSub>
            <m:r>
              <w:ins w:id="15" w:author="曾 杰" w:date="2021-01-11T19:25:00Z">
                <w:rPr>
                  <w:rFonts w:ascii="Cambria Math" w:hAnsi="Cambria Math"/>
                </w:rPr>
                <m:t xml:space="preserve"> </m:t>
              </w:ins>
            </m:r>
          </m:e>
        </m:d>
        <m:func>
          <m:funcPr>
            <m:ctrlPr>
              <w:ins w:id="16" w:author="曾 杰" w:date="2021-01-11T19:25:00Z">
                <w:rPr>
                  <w:rFonts w:ascii="Cambria Math" w:hAnsi="Cambria Math"/>
                  <w:i/>
                </w:rPr>
              </w:ins>
            </m:ctrlPr>
          </m:funcPr>
          <m:fName>
            <m:r>
              <w:ins w:id="17" w:author="曾 杰" w:date="2021-01-11T19:25:00Z">
                <w:rPr>
                  <w:rFonts w:ascii="Cambria Math" w:hAnsi="Cambria Math"/>
                </w:rPr>
                <m:t>lo</m:t>
              </w:ins>
            </m:r>
            <m:sSub>
              <m:sSubPr>
                <m:ctrlPr>
                  <w:ins w:id="18" w:author="曾 杰" w:date="2021-01-11T19:25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19" w:author="曾 杰" w:date="2021-01-11T19:25:00Z">
                    <w:rPr>
                      <w:rFonts w:ascii="Cambria Math" w:hAnsi="Cambria Math"/>
                    </w:rPr>
                    <m:t>g</m:t>
                  </w:ins>
                </m:r>
              </m:e>
              <m:sub>
                <m:r>
                  <w:ins w:id="20" w:author="曾 杰" w:date="2021-01-11T19:25:00Z">
                    <w:rPr>
                      <w:rFonts w:ascii="Cambria Math" w:hAnsi="Cambria Math"/>
                    </w:rPr>
                    <m:t>2</m:t>
                  </w:ins>
                </m:r>
              </m:sub>
            </m:sSub>
          </m:fName>
          <m:e>
            <m:r>
              <w:ins w:id="21" w:author="曾 杰" w:date="2021-01-11T19:25:00Z">
                <w:rPr>
                  <w:rFonts w:ascii="Cambria Math" w:hAnsi="Cambria Math"/>
                </w:rPr>
                <m:t>p(</m:t>
              </w:ins>
            </m:r>
            <m:sSub>
              <m:sSubPr>
                <m:ctrlPr>
                  <w:ins w:id="22" w:author="曾 杰" w:date="2021-01-11T19:25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23" w:author="曾 杰" w:date="2021-01-11T19:25:00Z">
                    <w:rPr>
                      <w:rFonts w:ascii="Cambria Math" w:hAnsi="Cambria Math"/>
                    </w:rPr>
                    <m:t>x</m:t>
                  </w:ins>
                </m:r>
              </m:e>
              <m:sub>
                <m:r>
                  <w:ins w:id="24" w:author="曾 杰" w:date="2021-01-11T19:25:00Z">
                    <w:rPr>
                      <w:rFonts w:ascii="Cambria Math" w:hAnsi="Cambria Math"/>
                    </w:rPr>
                    <m:t>i</m:t>
                  </w:ins>
                </m:r>
              </m:sub>
            </m:sSub>
            <m:r>
              <w:ins w:id="25" w:author="曾 杰" w:date="2021-01-11T19:25:00Z">
                <w:rPr>
                  <w:rFonts w:ascii="Cambria Math" w:hAnsi="Cambria Math"/>
                </w:rPr>
                <m:t>)</m:t>
              </w:ins>
            </m:r>
          </m:e>
        </m:func>
      </m:oMath>
    </w:p>
    <w:p w14:paraId="1A9946B0" w14:textId="0EA54F04" w:rsidR="006864BD" w:rsidRDefault="006864BD">
      <w:pPr>
        <w:rPr>
          <w:ins w:id="26" w:author="曾 杰" w:date="2021-01-11T19:25:00Z"/>
        </w:rPr>
      </w:pPr>
      <w:r>
        <w:rPr>
          <w:rFonts w:hint="eastAsia"/>
        </w:rPr>
        <w:t xml:space="preserve">2. </w:t>
      </w:r>
      <w:r>
        <w:rPr>
          <w:rFonts w:hint="eastAsia"/>
        </w:rPr>
        <w:t>模拟和数字通信中有效性，可靠性的指标</w:t>
      </w:r>
    </w:p>
    <w:p w14:paraId="76D503AC" w14:textId="035BCDB1" w:rsidR="00A34C45" w:rsidRDefault="00A34C45">
      <w:pPr>
        <w:rPr>
          <w:ins w:id="27" w:author="曾 杰" w:date="2021-01-11T19:26:00Z"/>
        </w:rPr>
      </w:pPr>
      <w:ins w:id="28" w:author="曾 杰" w:date="2021-01-11T19:25:00Z">
        <w:r>
          <w:rPr>
            <w:rFonts w:hint="eastAsia"/>
          </w:rPr>
          <w:t>模拟通信中有效性：用有效传输带宽</w:t>
        </w:r>
      </w:ins>
      <w:ins w:id="29" w:author="曾 杰" w:date="2021-01-11T19:26:00Z">
        <w:r>
          <w:rPr>
            <w:rFonts w:hint="eastAsia"/>
          </w:rPr>
          <w:t>，复用程度越高，有效性越好</w:t>
        </w:r>
      </w:ins>
    </w:p>
    <w:p w14:paraId="73EEB71F" w14:textId="3DF9FEB4" w:rsidR="00A34C45" w:rsidRDefault="00A34C45">
      <w:pPr>
        <w:rPr>
          <w:ins w:id="30" w:author="曾 杰" w:date="2021-01-11T19:26:00Z"/>
        </w:rPr>
      </w:pPr>
      <w:ins w:id="31" w:author="曾 杰" w:date="2021-01-11T19:26:00Z">
        <w:r>
          <w:rPr>
            <w:rFonts w:hint="eastAsia"/>
          </w:rPr>
          <w:t>可靠性：输出信噪比，信号平均功率与噪声平均功率之比</w:t>
        </w:r>
      </w:ins>
    </w:p>
    <w:p w14:paraId="37F38888" w14:textId="2CAFCF69" w:rsidR="00A34C45" w:rsidRDefault="00A34C45">
      <w:pPr>
        <w:rPr>
          <w:ins w:id="32" w:author="曾 杰" w:date="2021-01-11T22:00:00Z"/>
        </w:rPr>
      </w:pPr>
      <w:ins w:id="33" w:author="曾 杰" w:date="2021-01-11T19:26:00Z">
        <w:r>
          <w:rPr>
            <w:rFonts w:hint="eastAsia"/>
          </w:rPr>
          <w:t>数字通信有效性：传输速率和频带利用率，分为</w:t>
        </w:r>
      </w:ins>
      <w:ins w:id="34" w:author="曾 杰" w:date="2021-01-11T19:27:00Z">
        <w:r>
          <w:rPr>
            <w:rFonts w:hint="eastAsia"/>
          </w:rPr>
          <w:t>码元传输速率和信息传输速率，码元频带和信息频带</w:t>
        </w:r>
      </w:ins>
    </w:p>
    <w:p w14:paraId="6FB4BC18" w14:textId="03E4EF17" w:rsidR="00F846DB" w:rsidRDefault="00F846DB">
      <w:pPr>
        <w:rPr>
          <w:rFonts w:hint="eastAsia"/>
        </w:rPr>
      </w:pPr>
      <w:ins w:id="35" w:author="曾 杰" w:date="2021-01-11T22:00:00Z">
        <w:r>
          <w:rPr>
            <w:rFonts w:hint="eastAsia"/>
          </w:rPr>
          <w:t>可靠性：误码率，误信率</w:t>
        </w:r>
      </w:ins>
    </w:p>
    <w:p w14:paraId="05399EA4" w14:textId="0D90314E" w:rsidR="006864BD" w:rsidRDefault="006864BD">
      <w:pPr>
        <w:rPr>
          <w:ins w:id="36" w:author="曾 杰" w:date="2021-01-11T19:27:00Z"/>
        </w:rPr>
      </w:pPr>
      <w:r>
        <w:t xml:space="preserve">3. </w:t>
      </w:r>
      <w:r>
        <w:t>能量信号的能谱表达式</w:t>
      </w:r>
    </w:p>
    <w:p w14:paraId="4BD7F2E2" w14:textId="401DEB31" w:rsidR="00A34C45" w:rsidRDefault="00A34C45">
      <w:pPr>
        <w:rPr>
          <w:ins w:id="37" w:author="曾 杰" w:date="2021-01-11T19:32:00Z"/>
        </w:rPr>
      </w:pPr>
      <w:ins w:id="38" w:author="曾 杰" w:date="2021-01-11T19:28:00Z">
        <w:r>
          <w:rPr>
            <w:rFonts w:hint="eastAsia"/>
          </w:rPr>
          <w:t>能量信号</w:t>
        </w:r>
      </w:ins>
      <w:ins w:id="39" w:author="曾 杰" w:date="2021-01-11T19:29:00Z">
        <w:r>
          <w:rPr>
            <w:rFonts w:hint="eastAsia"/>
          </w:rPr>
          <w:t>，能量</w:t>
        </w:r>
      </w:ins>
      <m:oMath>
        <m:r>
          <w:ins w:id="40" w:author="曾 杰" w:date="2021-01-11T19:29:00Z">
            <w:rPr>
              <w:rFonts w:ascii="Cambria Math" w:hAnsi="Cambria Math"/>
            </w:rPr>
            <m:t>E=</m:t>
          </w:ins>
        </m:r>
        <m:r>
          <w:ins w:id="41" w:author="曾 杰" w:date="2021-01-11T19:30:00Z">
            <w:rPr>
              <w:rFonts w:ascii="Cambria Math" w:hAnsi="Cambria Math"/>
            </w:rPr>
            <m:t>∫</m:t>
          </w:ins>
        </m:r>
        <m:sSup>
          <m:sSupPr>
            <m:ctrlPr>
              <w:ins w:id="42" w:author="曾 杰" w:date="2021-01-11T19:30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43" w:author="曾 杰" w:date="2021-01-11T19:30:00Z">
                <w:rPr>
                  <w:rFonts w:ascii="Cambria Math" w:hAnsi="Cambria Math"/>
                </w:rPr>
                <m:t>s</m:t>
              </w:ins>
            </m:r>
          </m:e>
          <m:sup>
            <m:r>
              <w:ins w:id="44" w:author="曾 杰" w:date="2021-01-11T19:30:00Z">
                <w:rPr>
                  <w:rFonts w:ascii="Cambria Math" w:hAnsi="Cambria Math"/>
                </w:rPr>
                <m:t>2</m:t>
              </w:ins>
            </m:r>
          </m:sup>
        </m:sSup>
        <m:d>
          <m:dPr>
            <m:ctrlPr>
              <w:ins w:id="45" w:author="曾 杰" w:date="2021-01-11T19:30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46" w:author="曾 杰" w:date="2021-01-11T19:30:00Z">
                <w:rPr>
                  <w:rFonts w:ascii="Cambria Math" w:hAnsi="Cambria Math"/>
                </w:rPr>
                <m:t>t</m:t>
              </w:ins>
            </m:r>
          </m:e>
        </m:d>
        <m:r>
          <w:ins w:id="47" w:author="曾 杰" w:date="2021-01-11T19:30:00Z">
            <w:rPr>
              <w:rFonts w:ascii="Cambria Math" w:hAnsi="Cambria Math"/>
            </w:rPr>
            <m:t>dt</m:t>
          </w:ins>
        </m:r>
      </m:oMath>
      <w:ins w:id="48" w:author="曾 杰" w:date="2021-01-11T19:30:00Z">
        <w:r>
          <w:rPr>
            <w:rFonts w:hint="eastAsia"/>
          </w:rPr>
          <w:t>，有限值，平均功率</w:t>
        </w:r>
      </w:ins>
      <m:oMath>
        <m:r>
          <w:ins w:id="49" w:author="曾 杰" w:date="2021-01-11T19:30:00Z">
            <w:rPr>
              <w:rFonts w:ascii="Cambria Math" w:hAnsi="Cambria Math"/>
            </w:rPr>
            <m:t>P=lim</m:t>
          </w:ins>
        </m:r>
        <m:f>
          <m:fPr>
            <m:ctrlPr>
              <w:ins w:id="50" w:author="曾 杰" w:date="2021-01-11T19:32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51" w:author="曾 杰" w:date="2021-01-11T19:32:00Z">
                <w:rPr>
                  <w:rFonts w:ascii="Cambria Math" w:hAnsi="Cambria Math"/>
                </w:rPr>
                <m:t>1</m:t>
              </w:ins>
            </m:r>
          </m:num>
          <m:den>
            <m:r>
              <w:ins w:id="52" w:author="曾 杰" w:date="2021-01-11T19:32:00Z">
                <w:rPr>
                  <w:rFonts w:ascii="Cambria Math" w:hAnsi="Cambria Math"/>
                </w:rPr>
                <m:t>T</m:t>
              </w:ins>
            </m:r>
          </m:den>
        </m:f>
        <m:r>
          <w:ins w:id="53" w:author="曾 杰" w:date="2021-01-11T19:32:00Z">
            <w:rPr>
              <w:rFonts w:ascii="Cambria Math" w:hAnsi="Cambria Math"/>
            </w:rPr>
            <m:t>∫</m:t>
          </w:ins>
        </m:r>
        <m:sSup>
          <m:sSupPr>
            <m:ctrlPr>
              <w:ins w:id="54" w:author="曾 杰" w:date="2021-01-11T19:32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55" w:author="曾 杰" w:date="2021-01-11T19:32:00Z">
                <w:rPr>
                  <w:rFonts w:ascii="Cambria Math" w:hAnsi="Cambria Math"/>
                </w:rPr>
                <m:t>s</m:t>
              </w:ins>
            </m:r>
          </m:e>
          <m:sup>
            <m:r>
              <w:ins w:id="56" w:author="曾 杰" w:date="2021-01-11T19:32:00Z">
                <w:rPr>
                  <w:rFonts w:ascii="Cambria Math" w:hAnsi="Cambria Math"/>
                </w:rPr>
                <m:t>2</m:t>
              </w:ins>
            </m:r>
          </m:sup>
        </m:sSup>
        <m:d>
          <m:dPr>
            <m:ctrlPr>
              <w:ins w:id="57" w:author="曾 杰" w:date="2021-01-11T19:32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58" w:author="曾 杰" w:date="2021-01-11T19:32:00Z">
                <w:rPr>
                  <w:rFonts w:ascii="Cambria Math" w:hAnsi="Cambria Math"/>
                </w:rPr>
                <m:t>t</m:t>
              </w:ins>
            </m:r>
          </m:e>
        </m:d>
        <m:r>
          <w:ins w:id="59" w:author="曾 杰" w:date="2021-01-11T19:32:00Z">
            <w:rPr>
              <w:rFonts w:ascii="Cambria Math" w:hAnsi="Cambria Math"/>
            </w:rPr>
            <m:t>dt</m:t>
          </w:ins>
        </m:r>
      </m:oMath>
      <w:ins w:id="60" w:author="曾 杰" w:date="2021-01-11T19:33:00Z">
        <w:r w:rsidR="008014C7">
          <w:rPr>
            <w:rFonts w:hint="eastAsia"/>
          </w:rPr>
          <w:t>为</w:t>
        </w:r>
        <w:r w:rsidR="008014C7">
          <w:rPr>
            <w:rFonts w:hint="eastAsia"/>
          </w:rPr>
          <w:t>0</w:t>
        </w:r>
      </w:ins>
    </w:p>
    <w:p w14:paraId="6FC04171" w14:textId="3161640C" w:rsidR="00A34C45" w:rsidRDefault="008014C7">
      <m:oMath>
        <m:r>
          <w:ins w:id="61" w:author="曾 杰" w:date="2021-01-11T19:33:00Z">
            <w:rPr>
              <w:rFonts w:ascii="Cambria Math" w:hAnsi="Cambria Math"/>
            </w:rPr>
            <m:t>S</m:t>
          </w:ins>
        </m:r>
        <m:d>
          <m:dPr>
            <m:ctrlPr>
              <w:ins w:id="62" w:author="曾 杰" w:date="2021-01-11T19:29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63" w:author="曾 杰" w:date="2021-01-11T19:29:00Z">
                <w:rPr>
                  <w:rFonts w:ascii="Cambria Math" w:hAnsi="Cambria Math"/>
                </w:rPr>
                <m:t>f</m:t>
              </w:ins>
            </m:r>
          </m:e>
        </m:d>
        <m:r>
          <w:ins w:id="64" w:author="曾 杰" w:date="2021-01-11T19:29:00Z">
            <w:rPr>
              <w:rFonts w:ascii="Cambria Math" w:hAnsi="Cambria Math"/>
            </w:rPr>
            <m:t>=∫s</m:t>
          </w:ins>
        </m:r>
        <m:d>
          <m:dPr>
            <m:ctrlPr>
              <w:ins w:id="65" w:author="曾 杰" w:date="2021-01-11T19:29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66" w:author="曾 杰" w:date="2021-01-11T19:29:00Z">
                <w:rPr>
                  <w:rFonts w:ascii="Cambria Math" w:hAnsi="Cambria Math"/>
                </w:rPr>
                <m:t>t</m:t>
              </w:ins>
            </m:r>
          </m:e>
        </m:d>
        <m:sSup>
          <m:sSupPr>
            <m:ctrlPr>
              <w:ins w:id="67" w:author="曾 杰" w:date="2021-01-11T19:29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68" w:author="曾 杰" w:date="2021-01-11T19:29:00Z">
                <w:rPr>
                  <w:rFonts w:ascii="Cambria Math" w:hAnsi="Cambria Math"/>
                </w:rPr>
                <m:t>e</m:t>
              </w:ins>
            </m:r>
          </m:e>
          <m:sup>
            <m:r>
              <w:ins w:id="69" w:author="曾 杰" w:date="2021-01-11T19:29:00Z">
                <w:rPr>
                  <w:rFonts w:ascii="Cambria Math" w:hAnsi="Cambria Math"/>
                </w:rPr>
                <m:t>-j2πft</m:t>
              </w:ins>
            </m:r>
          </m:sup>
        </m:sSup>
        <m:r>
          <w:ins w:id="70" w:author="曾 杰" w:date="2021-01-11T19:29:00Z">
            <w:rPr>
              <w:rFonts w:ascii="Cambria Math" w:hAnsi="Cambria Math"/>
            </w:rPr>
            <m:t>dt</m:t>
          </w:ins>
        </m:r>
      </m:oMath>
      <w:ins w:id="71" w:author="曾 杰" w:date="2021-01-11T19:33:00Z">
        <w:r>
          <w:rPr>
            <w:rFonts w:hint="eastAsia"/>
          </w:rPr>
          <w:t>，能量谱密度为</w:t>
        </w:r>
      </w:ins>
      <m:oMath>
        <m:r>
          <w:ins w:id="72" w:author="曾 杰" w:date="2021-01-11T19:33:00Z">
            <w:rPr>
              <w:rFonts w:ascii="Cambria Math" w:hAnsi="Cambria Math"/>
            </w:rPr>
            <m:t>G</m:t>
          </w:ins>
        </m:r>
        <m:d>
          <m:dPr>
            <m:ctrlPr>
              <w:ins w:id="73" w:author="曾 杰" w:date="2021-01-11T19:33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74" w:author="曾 杰" w:date="2021-01-11T19:33:00Z">
                <w:rPr>
                  <w:rFonts w:ascii="Cambria Math" w:hAnsi="Cambria Math"/>
                </w:rPr>
                <m:t>f</m:t>
              </w:ins>
            </m:r>
          </m:e>
        </m:d>
        <m:r>
          <w:ins w:id="75" w:author="曾 杰" w:date="2021-01-11T19:33:00Z">
            <w:rPr>
              <w:rFonts w:ascii="Cambria Math" w:hAnsi="Cambria Math"/>
            </w:rPr>
            <m:t>=</m:t>
          </w:ins>
        </m:r>
        <m:sSup>
          <m:sSupPr>
            <m:ctrlPr>
              <w:ins w:id="76" w:author="曾 杰" w:date="2021-01-11T19:33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|"/>
                <m:endChr m:val="|"/>
                <m:ctrlPr>
                  <w:ins w:id="77" w:author="曾 杰" w:date="2021-01-11T19:3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78" w:author="曾 杰" w:date="2021-01-11T19:33:00Z">
                    <w:rPr>
                      <w:rFonts w:ascii="Cambria Math" w:hAnsi="Cambria Math"/>
                    </w:rPr>
                    <m:t>S</m:t>
                  </w:ins>
                </m:r>
                <m:d>
                  <m:dPr>
                    <m:ctrlPr>
                      <w:ins w:id="79" w:author="曾 杰" w:date="2021-01-11T19:33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80" w:author="曾 杰" w:date="2021-01-11T19:33:00Z">
                        <w:rPr>
                          <w:rFonts w:ascii="Cambria Math" w:hAnsi="Cambria Math"/>
                        </w:rPr>
                        <m:t>f</m:t>
                      </w:ins>
                    </m:r>
                  </m:e>
                </m:d>
              </m:e>
            </m:d>
          </m:e>
          <m:sup>
            <m:r>
              <w:ins w:id="81" w:author="曾 杰" w:date="2021-01-11T19:33:00Z">
                <w:rPr>
                  <w:rFonts w:ascii="Cambria Math" w:hAnsi="Cambria Math"/>
                </w:rPr>
                <m:t>2</m:t>
              </w:ins>
            </m:r>
          </m:sup>
        </m:sSup>
      </m:oMath>
      <w:ins w:id="82" w:author="曾 杰" w:date="2021-01-11T19:38:00Z">
        <w:r w:rsidR="00965360">
          <w:rPr>
            <w:rFonts w:hint="eastAsia"/>
          </w:rPr>
          <w:t>，能量</w:t>
        </w:r>
      </w:ins>
      <m:oMath>
        <m:r>
          <w:ins w:id="83" w:author="曾 杰" w:date="2021-01-11T19:38:00Z">
            <w:rPr>
              <w:rFonts w:ascii="Cambria Math" w:hAnsi="Cambria Math"/>
            </w:rPr>
            <m:t>E=∫G</m:t>
          </w:ins>
        </m:r>
        <m:d>
          <m:dPr>
            <m:ctrlPr>
              <w:ins w:id="84" w:author="曾 杰" w:date="2021-01-11T19:38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85" w:author="曾 杰" w:date="2021-01-11T19:38:00Z">
                <w:rPr>
                  <w:rFonts w:ascii="Cambria Math" w:hAnsi="Cambria Math"/>
                </w:rPr>
                <m:t>f</m:t>
              </w:ins>
            </m:r>
          </m:e>
        </m:d>
        <m:r>
          <w:ins w:id="86" w:author="曾 杰" w:date="2021-01-11T19:38:00Z">
            <w:rPr>
              <w:rFonts w:ascii="Cambria Math" w:hAnsi="Cambria Math"/>
            </w:rPr>
            <m:t>df</m:t>
          </w:ins>
        </m:r>
      </m:oMath>
    </w:p>
    <w:p w14:paraId="0E879EBF" w14:textId="7C175FBF" w:rsidR="006864BD" w:rsidRDefault="006864BD">
      <w:pPr>
        <w:rPr>
          <w:ins w:id="87" w:author="曾 杰" w:date="2021-01-11T19:38:00Z"/>
        </w:rPr>
      </w:pPr>
      <w:r>
        <w:rPr>
          <w:rFonts w:hint="eastAsia"/>
        </w:rPr>
        <w:t xml:space="preserve">4. </w:t>
      </w:r>
      <w:r>
        <w:rPr>
          <w:rFonts w:hint="eastAsia"/>
        </w:rPr>
        <w:t>广义平稳随机过程？严格</w:t>
      </w:r>
      <w:r>
        <w:rPr>
          <w:rFonts w:hint="eastAsia"/>
        </w:rPr>
        <w:t>~</w:t>
      </w:r>
      <w:r>
        <w:rPr>
          <w:rFonts w:hint="eastAsia"/>
        </w:rPr>
        <w:t>？</w:t>
      </w:r>
    </w:p>
    <w:p w14:paraId="27C11F5E" w14:textId="12B57D76" w:rsidR="00965360" w:rsidRDefault="00965360">
      <w:ins w:id="88" w:author="曾 杰" w:date="2021-01-11T19:39:00Z">
        <w:r>
          <w:rPr>
            <w:rFonts w:hint="eastAsia"/>
          </w:rPr>
          <w:t>广义平稳随机过程，均值与</w:t>
        </w:r>
        <w:r>
          <w:rPr>
            <w:rFonts w:hint="eastAsia"/>
          </w:rPr>
          <w:t>t</w:t>
        </w:r>
        <w:r>
          <w:rPr>
            <w:rFonts w:hint="eastAsia"/>
          </w:rPr>
          <w:t>无关，为常数</w:t>
        </w:r>
        <w:r>
          <w:rPr>
            <w:rFonts w:hint="eastAsia"/>
          </w:rPr>
          <w:t>a</w:t>
        </w:r>
        <w:r>
          <w:rPr>
            <w:rFonts w:hint="eastAsia"/>
          </w:rPr>
          <w:t>，自相关函数只与时间间隔有关，</w:t>
        </w:r>
      </w:ins>
      <m:oMath>
        <m:r>
          <w:ins w:id="89" w:author="曾 杰" w:date="2021-01-11T19:39:00Z">
            <w:rPr>
              <w:rFonts w:ascii="Cambria Math" w:hAnsi="Cambria Math"/>
            </w:rPr>
            <m:t>R</m:t>
          </w:ins>
        </m:r>
        <m:d>
          <m:dPr>
            <m:ctrlPr>
              <w:ins w:id="90" w:author="曾 杰" w:date="2021-01-11T19:39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91" w:author="曾 杰" w:date="2021-01-11T19:39:00Z">
                <w:rPr>
                  <w:rFonts w:ascii="Cambria Math" w:hAnsi="Cambria Math"/>
                </w:rPr>
                <m:t>t1,t1+τ</m:t>
              </w:ins>
            </m:r>
          </m:e>
        </m:d>
        <m:r>
          <w:ins w:id="92" w:author="曾 杰" w:date="2021-01-11T19:39:00Z">
            <w:rPr>
              <w:rFonts w:ascii="Cambria Math" w:hAnsi="Cambria Math"/>
            </w:rPr>
            <m:t>=R(τ)</m:t>
          </w:ins>
        </m:r>
      </m:oMath>
      <w:ins w:id="93" w:author="曾 杰" w:date="2021-01-11T19:39:00Z">
        <w:r>
          <w:rPr>
            <w:rFonts w:hint="eastAsia"/>
          </w:rPr>
          <w:t>，</w:t>
        </w:r>
      </w:ins>
      <w:ins w:id="94" w:author="曾 杰" w:date="2021-01-11T19:40:00Z">
        <w:r>
          <w:rPr>
            <w:rFonts w:hint="eastAsia"/>
          </w:rPr>
          <w:t>严格平稳则是</w:t>
        </w:r>
      </w:ins>
      <w:ins w:id="95" w:author="曾 杰" w:date="2021-01-11T22:03:00Z">
        <w:r w:rsidR="00C919D0">
          <w:rPr>
            <w:rFonts w:hint="eastAsia"/>
          </w:rPr>
          <w:t>任意</w:t>
        </w:r>
        <w:r w:rsidR="00C919D0">
          <w:rPr>
            <w:rFonts w:hint="eastAsia"/>
          </w:rPr>
          <w:t>n</w:t>
        </w:r>
        <w:r w:rsidR="00C919D0">
          <w:rPr>
            <w:rFonts w:hint="eastAsia"/>
          </w:rPr>
          <w:t>维概率密度与时间起点无关，</w:t>
        </w:r>
      </w:ins>
      <w:ins w:id="96" w:author="曾 杰" w:date="2021-01-11T19:40:00Z">
        <w:r>
          <w:rPr>
            <w:rFonts w:hint="eastAsia"/>
          </w:rPr>
          <w:t>时间平移不影响其任何统计特性。</w:t>
        </w:r>
      </w:ins>
    </w:p>
    <w:p w14:paraId="03E1BC77" w14:textId="77777777" w:rsidR="006864BD" w:rsidRDefault="006864BD">
      <w:r>
        <w:rPr>
          <w:rFonts w:hint="eastAsia"/>
        </w:rPr>
        <w:t xml:space="preserve">5. </w:t>
      </w:r>
      <w:r>
        <w:rPr>
          <w:rFonts w:hint="eastAsia"/>
        </w:rPr>
        <w:t>什么解调方式需要载波恢复（载波提取，载波同步）？试分析平方变换法，说明如何产生</w:t>
      </w:r>
      <w:r>
        <w:rPr>
          <w:rFonts w:hint="eastAsia"/>
        </w:rPr>
        <w:t xml:space="preserve"> </w:t>
      </w:r>
      <w:r>
        <w:rPr>
          <w:rFonts w:hint="eastAsia"/>
        </w:rPr>
        <w:t>“倒π”现象？</w:t>
      </w:r>
    </w:p>
    <w:p w14:paraId="0607C1C1" w14:textId="77777777" w:rsidR="006864BD" w:rsidRPr="00481D6F" w:rsidRDefault="006864BD">
      <w:pPr>
        <w:rPr>
          <w:color w:val="FF0000"/>
        </w:rPr>
      </w:pPr>
      <w:r w:rsidRPr="00481D6F">
        <w:rPr>
          <w:color w:val="FF0000"/>
        </w:rPr>
        <w:t>相干解调需要载波恢复</w:t>
      </w:r>
      <w:r w:rsidRPr="00481D6F">
        <w:rPr>
          <w:rFonts w:hint="eastAsia"/>
          <w:color w:val="FF0000"/>
        </w:rPr>
        <w:t>。</w:t>
      </w:r>
      <w:r w:rsidRPr="00481D6F">
        <w:rPr>
          <w:color w:val="FF0000"/>
        </w:rPr>
        <w:t>平方变换法</w:t>
      </w:r>
    </w:p>
    <w:p w14:paraId="72A0B624" w14:textId="77777777" w:rsidR="00735772" w:rsidRPr="00481D6F" w:rsidRDefault="006864BD">
      <w:pPr>
        <w:rPr>
          <w:color w:val="FF0000"/>
        </w:rPr>
      </w:pPr>
      <w:r w:rsidRPr="00481D6F">
        <w:rPr>
          <w:rFonts w:hint="eastAsia"/>
          <w:noProof/>
          <w:color w:val="FF0000"/>
        </w:rPr>
        <w:lastRenderedPageBreak/>
        <w:drawing>
          <wp:inline distT="0" distB="0" distL="0" distR="0" wp14:anchorId="39BB5EF0" wp14:editId="6435EF62">
            <wp:extent cx="2721810" cy="186522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0F1B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96" cy="18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772" w:rsidRPr="00481D6F">
        <w:rPr>
          <w:rFonts w:hint="eastAsia"/>
          <w:noProof/>
          <w:color w:val="FF0000"/>
        </w:rPr>
        <w:drawing>
          <wp:inline distT="0" distB="0" distL="0" distR="0" wp14:anchorId="042D6669" wp14:editId="5CBE7B85">
            <wp:extent cx="2417011" cy="115496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DA3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436" cy="11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9A7" w14:textId="77777777" w:rsidR="006864BD" w:rsidRPr="00481D6F" w:rsidRDefault="00735772">
      <w:pPr>
        <w:rPr>
          <w:color w:val="FF0000"/>
        </w:rPr>
      </w:pPr>
      <w:r w:rsidRPr="00481D6F">
        <w:rPr>
          <w:rFonts w:hint="eastAsia"/>
          <w:color w:val="FF0000"/>
        </w:rPr>
        <w:t>在二分频得到信号可能是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cos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(ω</m:t>
            </m:r>
          </m:e>
          <m:sub>
            <m:r>
              <w:rPr>
                <w:rFonts w:ascii="Cambria Math" w:hAnsi="Cambria Math"/>
                <w:color w:val="FF0000"/>
              </w:rPr>
              <m:t>c</m:t>
            </m:r>
          </m:sub>
        </m:sSub>
        <m:r>
          <w:rPr>
            <w:rFonts w:ascii="Cambria Math" w:hAnsi="Cambria Math"/>
            <w:color w:val="FF0000"/>
          </w:rPr>
          <m:t>t)</m:t>
        </m:r>
      </m:oMath>
      <w:r w:rsidRPr="00481D6F">
        <w:rPr>
          <w:rFonts w:hint="eastAsia"/>
          <w:color w:val="FF0000"/>
        </w:rPr>
        <w:t>也可能是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cos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(ω</m:t>
            </m:r>
          </m:e>
          <m:sub>
            <m:r>
              <w:rPr>
                <w:rFonts w:ascii="Cambria Math" w:hAnsi="Cambria Math"/>
                <w:color w:val="FF0000"/>
              </w:rPr>
              <m:t>c</m:t>
            </m:r>
          </m:sub>
        </m:sSub>
        <m:r>
          <w:rPr>
            <w:rFonts w:ascii="Cambria Math" w:hAnsi="Cambria Math"/>
            <w:color w:val="FF0000"/>
          </w:rPr>
          <m:t>t</m:t>
        </m:r>
        <m:r>
          <w:rPr>
            <w:rFonts w:ascii="Cambria Math" w:hAnsi="Cambria Math" w:hint="eastAsia"/>
            <w:color w:val="FF0000"/>
          </w:rPr>
          <m:t>+</m:t>
        </m:r>
        <m:r>
          <w:rPr>
            <w:rFonts w:ascii="Cambria Math" w:hAnsi="Cambria Math"/>
            <w:color w:val="FF0000"/>
          </w:rPr>
          <m:t>π)</m:t>
        </m:r>
        <m:r>
          <w:rPr>
            <w:rFonts w:ascii="Cambria Math" w:hAnsi="Cambria Math" w:hint="eastAsia"/>
            <w:color w:val="FF0000"/>
          </w:rPr>
          <m:t>，</m:t>
        </m:r>
      </m:oMath>
      <w:r w:rsidRPr="00481D6F">
        <w:rPr>
          <w:rFonts w:hint="eastAsia"/>
          <w:color w:val="FF0000"/>
        </w:rPr>
        <w:t>输出信号的相位是模糊的，可能出现倒π现象。</w:t>
      </w:r>
    </w:p>
    <w:p w14:paraId="1D4587D6" w14:textId="77777777" w:rsidR="00735772" w:rsidRPr="00735772" w:rsidRDefault="00735772"/>
    <w:p w14:paraId="0F78F11D" w14:textId="77777777" w:rsidR="006864BD" w:rsidRDefault="006864BD">
      <w:r>
        <w:rPr>
          <w:rFonts w:hint="eastAsia"/>
        </w:rPr>
        <w:t>6. QAM</w:t>
      </w:r>
      <w:r>
        <w:rPr>
          <w:rFonts w:hint="eastAsia"/>
        </w:rPr>
        <w:t>是什么？表达式？优点？</w:t>
      </w:r>
      <w:r>
        <w:rPr>
          <w:rFonts w:hint="eastAsia"/>
        </w:rPr>
        <w:t>16QAM</w:t>
      </w:r>
      <w:r>
        <w:rPr>
          <w:rFonts w:hint="eastAsia"/>
        </w:rPr>
        <w:t>矢量图</w:t>
      </w:r>
    </w:p>
    <w:p w14:paraId="2DC6AD3E" w14:textId="77777777" w:rsidR="00735772" w:rsidRPr="00481D6F" w:rsidRDefault="00735772">
      <w:pPr>
        <w:rPr>
          <w:color w:val="FF0000"/>
        </w:rPr>
      </w:pPr>
      <w:r w:rsidRPr="00481D6F">
        <w:rPr>
          <w:rFonts w:hint="eastAsia"/>
          <w:color w:val="FF0000"/>
        </w:rPr>
        <w:t>QA</w:t>
      </w:r>
      <w:r w:rsidRPr="00481D6F">
        <w:rPr>
          <w:color w:val="FF0000"/>
        </w:rPr>
        <w:t>M:</w:t>
      </w:r>
      <w:r w:rsidRPr="00481D6F">
        <w:rPr>
          <w:color w:val="FF0000"/>
        </w:rPr>
        <w:t>正交幅度</w:t>
      </w:r>
      <w:r w:rsidRPr="00481D6F">
        <w:rPr>
          <w:rFonts w:hint="eastAsia"/>
          <w:color w:val="FF0000"/>
        </w:rPr>
        <w:t>调制，是一种幅度和相位联合键控（</w:t>
      </w:r>
      <w:r w:rsidRPr="00481D6F">
        <w:rPr>
          <w:rFonts w:hint="eastAsia"/>
          <w:color w:val="FF0000"/>
        </w:rPr>
        <w:t>APK</w:t>
      </w:r>
      <w:r w:rsidRPr="00481D6F">
        <w:rPr>
          <w:rFonts w:hint="eastAsia"/>
          <w:color w:val="FF0000"/>
        </w:rPr>
        <w:t>）。</w:t>
      </w:r>
    </w:p>
    <w:p w14:paraId="39F0F6D8" w14:textId="77777777" w:rsidR="00735772" w:rsidRPr="00481D6F" w:rsidRDefault="00937A7A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QAM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sin⁡</m:t>
          </m:r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t)</m:t>
          </m:r>
        </m:oMath>
      </m:oMathPara>
    </w:p>
    <w:p w14:paraId="6C3A95B5" w14:textId="77777777" w:rsidR="00481D6F" w:rsidRPr="00481D6F" w:rsidRDefault="00937A7A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(t)=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14:paraId="1E8E2768" w14:textId="77777777" w:rsidR="00481D6F" w:rsidRPr="00481D6F" w:rsidRDefault="00937A7A" w:rsidP="00481D6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Q</m:t>
              </m:r>
            </m:sub>
          </m:sSub>
          <m:r>
            <w:rPr>
              <w:rFonts w:ascii="Cambria Math" w:hAnsi="Cambria Math"/>
              <w:color w:val="FF0000"/>
            </w:rPr>
            <m:t xml:space="preserve">(t)=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14:paraId="4E8A94ED" w14:textId="77777777" w:rsidR="00481D6F" w:rsidRPr="00481D6F" w:rsidRDefault="00937A7A" w:rsidP="00481D6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5802143" w14:textId="77777777" w:rsidR="00481D6F" w:rsidRPr="0062398F" w:rsidRDefault="00937A7A" w:rsidP="00481D6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0F88E707" w14:textId="77777777" w:rsidR="0062398F" w:rsidRPr="00481D6F" w:rsidRDefault="0062398F" w:rsidP="00481D6F">
      <w:pPr>
        <w:rPr>
          <w:color w:val="FF0000"/>
        </w:rPr>
      </w:pPr>
      <w:r>
        <w:rPr>
          <w:color w:val="FF0000"/>
        </w:rPr>
        <w:t>优点</w:t>
      </w:r>
      <w:r>
        <w:rPr>
          <w:rFonts w:hint="eastAsia"/>
          <w:color w:val="FF0000"/>
        </w:rPr>
        <w:t>：</w:t>
      </w:r>
      <w:r>
        <w:rPr>
          <w:color w:val="FF0000"/>
        </w:rPr>
        <w:t>提高系统的可靠性</w:t>
      </w:r>
      <w:r>
        <w:rPr>
          <w:rFonts w:hint="eastAsia"/>
          <w:color w:val="FF0000"/>
        </w:rPr>
        <w:t>，</w:t>
      </w:r>
      <w:r>
        <w:rPr>
          <w:color w:val="FF0000"/>
        </w:rPr>
        <w:t>获得较高的频带利用率</w:t>
      </w:r>
      <w:r>
        <w:rPr>
          <w:rFonts w:hint="eastAsia"/>
          <w:color w:val="FF0000"/>
        </w:rPr>
        <w:t>。</w:t>
      </w:r>
    </w:p>
    <w:p w14:paraId="1213A94C" w14:textId="77777777" w:rsidR="00481D6F" w:rsidRDefault="00481D6F" w:rsidP="00481D6F">
      <w:pPr>
        <w:rPr>
          <w:color w:val="FF0000"/>
        </w:rPr>
      </w:pPr>
      <w:r>
        <w:rPr>
          <w:rFonts w:hint="eastAsia"/>
          <w:color w:val="FF0000"/>
        </w:rPr>
        <w:t>图：</w:t>
      </w:r>
      <w:r>
        <w:rPr>
          <w:rFonts w:hint="eastAsia"/>
          <w:noProof/>
          <w:color w:val="FF0000"/>
        </w:rPr>
        <w:drawing>
          <wp:inline distT="0" distB="0" distL="0" distR="0" wp14:anchorId="1295920F" wp14:editId="0F10FCC7">
            <wp:extent cx="3637205" cy="210693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0AEA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6" cy="21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9377" w14:textId="77777777" w:rsidR="00481D6F" w:rsidRDefault="00481D6F" w:rsidP="00481D6F">
      <w:pPr>
        <w:rPr>
          <w:color w:val="FF0000"/>
        </w:rPr>
      </w:pPr>
    </w:p>
    <w:p w14:paraId="55F00150" w14:textId="77777777" w:rsidR="00481D6F" w:rsidRPr="00481D6F" w:rsidRDefault="00481D6F" w:rsidP="00481D6F">
      <w:r w:rsidRPr="00481D6F">
        <w:t>三</w:t>
      </w:r>
      <w:r w:rsidRPr="00481D6F">
        <w:rPr>
          <w:rFonts w:hint="eastAsia"/>
        </w:rPr>
        <w:t>、</w:t>
      </w:r>
      <w:r w:rsidRPr="00481D6F">
        <w:t>概念题</w:t>
      </w:r>
    </w:p>
    <w:p w14:paraId="736F4608" w14:textId="4ECA4820" w:rsidR="00481D6F" w:rsidRDefault="00481D6F">
      <w:pPr>
        <w:rPr>
          <w:ins w:id="97" w:author="曾 杰" w:date="2021-01-11T19:41:00Z"/>
        </w:rPr>
      </w:pPr>
      <w:r w:rsidRPr="00481D6F">
        <w:rPr>
          <w:rFonts w:hint="eastAsia"/>
        </w:rPr>
        <w:t xml:space="preserve">1. </w:t>
      </w:r>
      <w:r w:rsidRPr="00481D6F">
        <w:rPr>
          <w:rFonts w:hint="eastAsia"/>
        </w:rPr>
        <w:t>周期函数</w:t>
      </w:r>
      <w:r>
        <w:t>的时域表达式和傅里叶变换函数</w:t>
      </w:r>
      <w:r>
        <w:rPr>
          <w:rFonts w:hint="eastAsia"/>
        </w:rPr>
        <w:t>（周期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14:paraId="413DCBD1" w14:textId="55070C09" w:rsidR="00965360" w:rsidRDefault="00965360">
      <w:ins w:id="98" w:author="曾 杰" w:date="2021-01-11T19:41:00Z">
        <w:r>
          <w:rPr>
            <w:rFonts w:hint="eastAsia"/>
          </w:rPr>
          <w:t>C</w:t>
        </w:r>
      </w:ins>
      <w:ins w:id="99" w:author="曾 杰" w:date="2021-01-11T20:45:00Z">
        <w:r w:rsidR="004850D6">
          <w:t>TF</w:t>
        </w:r>
      </w:ins>
      <w:ins w:id="100" w:author="曾 杰" w:date="2021-01-11T19:41:00Z">
        <w:r>
          <w:t xml:space="preserve">S </w:t>
        </w:r>
      </w:ins>
    </w:p>
    <w:p w14:paraId="0EDE974C" w14:textId="4C84C068" w:rsidR="00481D6F" w:rsidRDefault="00481D6F">
      <w:pPr>
        <w:rPr>
          <w:ins w:id="101" w:author="曾 杰" w:date="2021-01-11T19:41:00Z"/>
        </w:rPr>
      </w:pPr>
      <w:r>
        <w:rPr>
          <w:rFonts w:hint="eastAsia"/>
        </w:rPr>
        <w:t xml:space="preserve">2. </w:t>
      </w:r>
      <w:r>
        <w:rPr>
          <w:rFonts w:hint="eastAsia"/>
        </w:rPr>
        <w:t>证明平稳随机过程</w:t>
      </w:r>
      <w:r>
        <w:rPr>
          <w:rFonts w:hint="eastAsia"/>
        </w:rPr>
        <w:t>X(t)</w:t>
      </w:r>
      <w:r>
        <w:rPr>
          <w:rFonts w:hint="eastAsia"/>
        </w:rPr>
        <w:t>通过线性系统（</w:t>
      </w:r>
      <w:r>
        <w:rPr>
          <w:rFonts w:hint="eastAsia"/>
        </w:rPr>
        <w:t>h(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），其输出</w:t>
      </w:r>
      <w:r>
        <w:rPr>
          <w:rFonts w:hint="eastAsia"/>
        </w:rPr>
        <w:t>Y(t)</w:t>
      </w:r>
      <w:r>
        <w:rPr>
          <w:rFonts w:hint="eastAsia"/>
        </w:rPr>
        <w:t>也是平稳随机过程。</w:t>
      </w:r>
    </w:p>
    <w:p w14:paraId="1BD640EE" w14:textId="27A0C414" w:rsidR="00965360" w:rsidRPr="003B0218" w:rsidRDefault="003B0218">
      <w:pPr>
        <w:rPr>
          <w:ins w:id="102" w:author="曾 杰" w:date="2021-01-11T22:06:00Z"/>
          <w:rPrChange w:id="103" w:author="曾 杰" w:date="2021-01-11T22:06:00Z">
            <w:rPr>
              <w:ins w:id="104" w:author="曾 杰" w:date="2021-01-11T22:06:00Z"/>
              <w:rFonts w:ascii="Cambria Math" w:hAnsi="Cambria Math"/>
              <w:i/>
            </w:rPr>
          </w:rPrChange>
        </w:rPr>
      </w:pPr>
      <m:oMathPara>
        <m:oMath>
          <m:r>
            <w:ins w:id="105" w:author="曾 杰" w:date="2021-01-11T22:03:00Z">
              <w:rPr>
                <w:rFonts w:ascii="Cambria Math" w:hAnsi="Cambria Math"/>
              </w:rPr>
              <m:t>E</m:t>
            </w:ins>
          </m:r>
          <m:d>
            <m:dPr>
              <m:begChr m:val="["/>
              <m:endChr m:val="]"/>
              <m:ctrlPr>
                <w:ins w:id="106" w:author="曾 杰" w:date="2021-01-11T22:03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107" w:author="曾 杰" w:date="2021-01-11T22:05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8" w:author="曾 杰" w:date="2021-01-11T22:05:00Z">
                      <w:rPr>
                        <w:rFonts w:ascii="Cambria Math" w:hAnsi="Cambria Math"/>
                      </w:rPr>
                      <m:t>ξ</m:t>
                    </w:ins>
                  </m:r>
                </m:e>
                <m:sub>
                  <m:r>
                    <w:ins w:id="109" w:author="曾 杰" w:date="2021-01-11T22:05:00Z">
                      <w:rPr>
                        <w:rFonts w:ascii="Cambria Math" w:hAnsi="Cambria Math"/>
                      </w:rPr>
                      <m:t>o</m:t>
                    </w:ins>
                  </m:r>
                </m:sub>
              </m:sSub>
              <m:d>
                <m:dPr>
                  <m:ctrlPr>
                    <w:ins w:id="110" w:author="曾 杰" w:date="2021-01-11T22:05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ins w:id="111" w:author="曾 杰" w:date="2021-01-11T22:05:00Z">
                      <w:rPr>
                        <w:rFonts w:ascii="Cambria Math" w:hAnsi="Cambria Math"/>
                      </w:rPr>
                      <m:t>t</m:t>
                    </w:ins>
                  </m:r>
                </m:e>
              </m:d>
            </m:e>
          </m:d>
          <m:r>
            <w:ins w:id="112" w:author="曾 杰" w:date="2021-01-11T22:05:00Z">
              <w:rPr>
                <w:rFonts w:ascii="Cambria Math" w:hAnsi="Cambria Math"/>
              </w:rPr>
              <m:t>=∫h</m:t>
            </w:ins>
          </m:r>
          <m:d>
            <m:dPr>
              <m:ctrlPr>
                <w:ins w:id="113" w:author="曾 杰" w:date="2021-01-11T22:05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114" w:author="曾 杰" w:date="2021-01-11T22:05:00Z">
                  <w:rPr>
                    <w:rFonts w:ascii="Cambria Math" w:hAnsi="Cambria Math"/>
                  </w:rPr>
                  <m:t>τ</m:t>
                </w:ins>
              </m:r>
            </m:e>
          </m:d>
          <m:sSub>
            <m:sSubPr>
              <m:ctrlPr>
                <w:ins w:id="115" w:author="曾 杰" w:date="2021-01-11T2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16" w:author="曾 杰" w:date="2021-01-11T22:06:00Z">
                  <w:rPr>
                    <w:rFonts w:ascii="Cambria Math" w:hAnsi="Cambria Math"/>
                  </w:rPr>
                  <m:t>E[ξ</m:t>
                </w:ins>
              </m:r>
            </m:e>
            <m:sub>
              <m:r>
                <w:ins w:id="117" w:author="曾 杰" w:date="2021-01-11T22:06:00Z">
                  <w:rPr>
                    <w:rFonts w:ascii="Cambria Math" w:hAnsi="Cambria Math"/>
                  </w:rPr>
                  <m:t>i</m:t>
                </w:ins>
              </m:r>
            </m:sub>
          </m:sSub>
          <m:d>
            <m:dPr>
              <m:ctrlPr>
                <w:ins w:id="118" w:author="曾 杰" w:date="2021-01-11T22:06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119" w:author="曾 杰" w:date="2021-01-11T22:06:00Z">
                  <w:rPr>
                    <w:rFonts w:ascii="Cambria Math" w:hAnsi="Cambria Math"/>
                  </w:rPr>
                  <m:t>t-τ</m:t>
                </w:ins>
              </m:r>
            </m:e>
          </m:d>
          <m:r>
            <w:ins w:id="120" w:author="曾 杰" w:date="2021-01-11T22:06:00Z">
              <w:rPr>
                <w:rFonts w:ascii="Cambria Math" w:hAnsi="Cambria Math"/>
              </w:rPr>
              <m:t>]dτ=a∫h(τ)dτ</m:t>
            </w:ins>
          </m:r>
        </m:oMath>
      </m:oMathPara>
    </w:p>
    <w:p w14:paraId="5D8EED7C" w14:textId="45584199" w:rsidR="003B0218" w:rsidRPr="003B0218" w:rsidRDefault="003B0218">
      <w:pPr>
        <w:rPr>
          <w:rFonts w:hint="eastAsia"/>
          <w:rPrChange w:id="121" w:author="曾 杰" w:date="2021-01-11T22:06:00Z">
            <w:rPr/>
          </w:rPrChange>
        </w:rPr>
      </w:pPr>
      <m:oMathPara>
        <m:oMath>
          <m:sSub>
            <m:sSubPr>
              <m:ctrlPr>
                <w:ins w:id="122" w:author="曾 杰" w:date="2021-01-11T2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23" w:author="曾 杰" w:date="2021-01-11T22:06:00Z">
                  <w:rPr>
                    <w:rFonts w:ascii="Cambria Math" w:hAnsi="Cambria Math"/>
                  </w:rPr>
                  <m:t>R</m:t>
                </w:ins>
              </m:r>
            </m:e>
            <m:sub>
              <m:r>
                <w:ins w:id="124" w:author="曾 杰" w:date="2021-01-11T22:06:00Z">
                  <w:rPr>
                    <w:rFonts w:ascii="Cambria Math" w:hAnsi="Cambria Math"/>
                  </w:rPr>
                  <m:t>o</m:t>
                </w:ins>
              </m:r>
            </m:sub>
          </m:sSub>
          <m:d>
            <m:dPr>
              <m:ctrlPr>
                <w:ins w:id="125" w:author="曾 杰" w:date="2021-01-11T22:06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126" w:author="曾 杰" w:date="2021-01-11T22:06:00Z">
                  <w:rPr>
                    <w:rFonts w:ascii="Cambria Math" w:hAnsi="Cambria Math"/>
                  </w:rPr>
                  <m:t>t1,t1+τ</m:t>
                </w:ins>
              </m:r>
            </m:e>
          </m:d>
          <m:r>
            <w:ins w:id="127" w:author="曾 杰" w:date="2021-01-11T22:06:00Z">
              <w:rPr>
                <w:rFonts w:ascii="Cambria Math" w:hAnsi="Cambria Math"/>
              </w:rPr>
              <m:t>=E[</m:t>
            </w:ins>
          </m:r>
          <m:r>
            <w:ins w:id="128" w:author="曾 杰" w:date="2021-01-11T22:07:00Z">
              <w:rPr>
                <w:rFonts w:ascii="Cambria Math" w:hAnsi="Cambria Math"/>
              </w:rPr>
              <m:t>∫∫h</m:t>
            </w:ins>
          </m:r>
          <m:d>
            <m:dPr>
              <m:ctrlPr>
                <w:ins w:id="129" w:author="曾 杰" w:date="2021-01-11T22:07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130" w:author="曾 杰" w:date="2021-01-11T22:07:00Z">
                  <w:rPr>
                    <w:rFonts w:ascii="Cambria Math" w:hAnsi="Cambria Math"/>
                  </w:rPr>
                  <m:t>α</m:t>
                </w:ins>
              </m:r>
            </m:e>
          </m:d>
          <m:sSub>
            <m:sSubPr>
              <m:ctrlPr>
                <w:ins w:id="131" w:author="曾 杰" w:date="2021-01-11T22:07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32" w:author="曾 杰" w:date="2021-01-11T22:07:00Z">
                  <w:rPr>
                    <w:rFonts w:ascii="Cambria Math" w:hAnsi="Cambria Math"/>
                  </w:rPr>
                  <m:t>ξ</m:t>
                </w:ins>
              </m:r>
            </m:e>
            <m:sub>
              <m:r>
                <w:ins w:id="133" w:author="曾 杰" w:date="2021-01-11T22:07:00Z">
                  <w:rPr>
                    <w:rFonts w:ascii="Cambria Math" w:hAnsi="Cambria Math"/>
                  </w:rPr>
                  <m:t>i</m:t>
                </w:ins>
              </m:r>
            </m:sub>
          </m:sSub>
          <m:d>
            <m:dPr>
              <m:ctrlPr>
                <w:ins w:id="134" w:author="曾 杰" w:date="2021-01-11T22:07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135" w:author="曾 杰" w:date="2021-01-11T22:07:00Z">
                  <w:rPr>
                    <w:rFonts w:ascii="Cambria Math" w:hAnsi="Cambria Math"/>
                  </w:rPr>
                  <m:t>t</m:t>
                </w:ins>
              </m:r>
              <m:r>
                <w:ins w:id="136" w:author="曾 杰" w:date="2021-01-11T22:08:00Z">
                  <w:rPr>
                    <w:rFonts w:ascii="Cambria Math" w:hAnsi="Cambria Math"/>
                  </w:rPr>
                  <m:t>1</m:t>
                </w:ins>
              </m:r>
              <m:r>
                <w:ins w:id="137" w:author="曾 杰" w:date="2021-01-11T22:07:00Z">
                  <w:rPr>
                    <w:rFonts w:ascii="Cambria Math" w:hAnsi="Cambria Math"/>
                  </w:rPr>
                  <m:t>-τ+α</m:t>
                </w:ins>
              </m:r>
            </m:e>
          </m:d>
          <m:r>
            <w:ins w:id="138" w:author="曾 杰" w:date="2021-01-11T22:07:00Z">
              <w:rPr>
                <w:rFonts w:ascii="Cambria Math" w:hAnsi="Cambria Math"/>
              </w:rPr>
              <m:t>h</m:t>
            </w:ins>
          </m:r>
          <m:d>
            <m:dPr>
              <m:ctrlPr>
                <w:ins w:id="139" w:author="曾 杰" w:date="2021-01-11T22:07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140" w:author="曾 杰" w:date="2021-01-11T22:07:00Z">
                  <w:rPr>
                    <w:rFonts w:ascii="Cambria Math" w:hAnsi="Cambria Math"/>
                  </w:rPr>
                  <m:t>β</m:t>
                </w:ins>
              </m:r>
            </m:e>
          </m:d>
          <m:sSub>
            <m:sSubPr>
              <m:ctrlPr>
                <w:ins w:id="141" w:author="曾 杰" w:date="2021-01-11T22:07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42" w:author="曾 杰" w:date="2021-01-11T22:07:00Z">
                  <w:rPr>
                    <w:rFonts w:ascii="Cambria Math" w:hAnsi="Cambria Math"/>
                  </w:rPr>
                  <m:t>ξ</m:t>
                </w:ins>
              </m:r>
            </m:e>
            <m:sub>
              <m:r>
                <w:ins w:id="143" w:author="曾 杰" w:date="2021-01-11T22:07:00Z">
                  <w:rPr>
                    <w:rFonts w:ascii="Cambria Math" w:hAnsi="Cambria Math"/>
                  </w:rPr>
                  <m:t>i</m:t>
                </w:ins>
              </m:r>
            </m:sub>
          </m:sSub>
          <m:d>
            <m:dPr>
              <m:ctrlPr>
                <w:ins w:id="144" w:author="曾 杰" w:date="2021-01-11T22:07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145" w:author="曾 杰" w:date="2021-01-11T22:07:00Z">
                  <w:rPr>
                    <w:rFonts w:ascii="Cambria Math" w:hAnsi="Cambria Math"/>
                  </w:rPr>
                  <m:t>t</m:t>
                </w:ins>
              </m:r>
              <m:r>
                <w:ins w:id="146" w:author="曾 杰" w:date="2021-01-11T22:07:00Z">
                  <w:rPr>
                    <w:rFonts w:ascii="Cambria Math" w:hAnsi="Cambria Math"/>
                  </w:rPr>
                  <m:t>1</m:t>
                </w:ins>
              </m:r>
              <m:r>
                <w:ins w:id="147" w:author="曾 杰" w:date="2021-01-11T22:07:00Z">
                  <w:rPr>
                    <w:rFonts w:ascii="Cambria Math" w:hAnsi="Cambria Math"/>
                  </w:rPr>
                  <m:t>-τ+</m:t>
                </w:ins>
              </m:r>
              <m:r>
                <w:ins w:id="148" w:author="曾 杰" w:date="2021-01-11T22:07:00Z">
                  <w:rPr>
                    <w:rFonts w:ascii="Cambria Math" w:hAnsi="Cambria Math"/>
                  </w:rPr>
                  <m:t>β</m:t>
                </w:ins>
              </m:r>
            </m:e>
          </m:d>
          <m:r>
            <w:ins w:id="149" w:author="曾 杰" w:date="2021-01-11T22:07:00Z">
              <w:rPr>
                <w:rFonts w:ascii="Cambria Math" w:hAnsi="Cambria Math"/>
              </w:rPr>
              <m:t>dαdβ</m:t>
            </w:ins>
          </m:r>
          <m:r>
            <w:ins w:id="150" w:author="曾 杰" w:date="2021-01-11T22:06:00Z">
              <w:rPr>
                <w:rFonts w:ascii="Cambria Math" w:hAnsi="Cambria Math"/>
              </w:rPr>
              <m:t>]</m:t>
            </w:ins>
          </m:r>
        </m:oMath>
      </m:oMathPara>
    </w:p>
    <w:p w14:paraId="0C5EF1CA" w14:textId="77777777" w:rsidR="00481D6F" w:rsidRDefault="00481D6F">
      <w:r w:rsidRPr="00644895">
        <w:rPr>
          <w:rFonts w:hint="eastAsia"/>
          <w:highlight w:val="yellow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线性系统的传递函数可表示为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H(ω)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,</m:t>
            </m:r>
          </m:sup>
        </m:sSup>
      </m:oMath>
      <w:r>
        <w:t>信号不失真条件</w:t>
      </w:r>
      <w:r>
        <w:rPr>
          <w:rFonts w:hint="eastAsia"/>
        </w:rPr>
        <w:t>？</w:t>
      </w:r>
      <w:r>
        <w:t>推导信号不失真条件的时域和频域的充分条件</w:t>
      </w:r>
      <w:r>
        <w:rPr>
          <w:rFonts w:hint="eastAsia"/>
        </w:rPr>
        <w:t>，</w:t>
      </w:r>
      <w:r>
        <w:t>讨论理想低通系统的幅</w:t>
      </w:r>
      <w:r>
        <w:rPr>
          <w:rFonts w:hint="eastAsia"/>
        </w:rPr>
        <w:t>-</w:t>
      </w:r>
      <w:r>
        <w:t>频特性和相</w:t>
      </w:r>
      <w:r>
        <w:rPr>
          <w:rFonts w:hint="eastAsia"/>
        </w:rPr>
        <w:t>-</w:t>
      </w:r>
      <w:r>
        <w:t>频特性</w:t>
      </w:r>
      <w:r>
        <w:rPr>
          <w:rFonts w:hint="eastAsia"/>
        </w:rPr>
        <w:t>。</w:t>
      </w:r>
    </w:p>
    <w:p w14:paraId="316E882F" w14:textId="0585BA90" w:rsidR="00644895" w:rsidRDefault="00644895">
      <w:pPr>
        <w:rPr>
          <w:ins w:id="151" w:author="曾 杰" w:date="2021-01-11T19:42:00Z"/>
        </w:rPr>
      </w:pPr>
      <w:r>
        <w:t>作图</w:t>
      </w:r>
    </w:p>
    <w:p w14:paraId="7652E074" w14:textId="1C2E16C9" w:rsidR="00965360" w:rsidRDefault="00965360">
      <w:ins w:id="152" w:author="曾 杰" w:date="2021-01-11T19:42:00Z">
        <w:r>
          <w:rPr>
            <w:noProof/>
          </w:rPr>
          <w:drawing>
            <wp:inline distT="0" distB="0" distL="0" distR="0" wp14:anchorId="2F2CE0D5" wp14:editId="6C16832D">
              <wp:extent cx="4389120" cy="1833115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2881" cy="18430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6B3695" w14:textId="77777777" w:rsidR="00644895" w:rsidRDefault="00644895">
      <w:r w:rsidRPr="00644895">
        <w:rPr>
          <w:rFonts w:hint="eastAsia"/>
          <w:color w:val="FF0000"/>
          <w:highlight w:val="yellow"/>
        </w:rPr>
        <w:t>4.</w:t>
      </w:r>
      <w:r w:rsidRPr="00644895">
        <w:rPr>
          <w:rFonts w:hint="eastAsia"/>
          <w:color w:val="FF0000"/>
        </w:rPr>
        <w:t xml:space="preserve"> </w:t>
      </w:r>
      <w:r>
        <w:rPr>
          <w:rFonts w:hint="eastAsia"/>
        </w:rPr>
        <w:t>DBS</w:t>
      </w:r>
      <w:r>
        <w:t>信号的表达式</w:t>
      </w:r>
      <w:r>
        <w:rPr>
          <w:rFonts w:hint="eastAsia"/>
        </w:rPr>
        <w:t>，</w:t>
      </w:r>
      <w:r>
        <w:t>说明其产生及产生解调方式</w:t>
      </w:r>
      <w:r>
        <w:rPr>
          <w:rFonts w:hint="eastAsia"/>
        </w:rPr>
        <w:t>。</w:t>
      </w:r>
      <w:r>
        <w:t>利用频谱示意图说明其占带宽</w:t>
      </w:r>
      <w:r>
        <w:rPr>
          <w:rFonts w:hint="eastAsia"/>
        </w:rPr>
        <w:t>。</w:t>
      </w:r>
    </w:p>
    <w:p w14:paraId="4419E538" w14:textId="57451361" w:rsidR="00644895" w:rsidRDefault="002533E2">
      <w:ins w:id="153" w:author="曾 杰" w:date="2021-01-11T19:42:00Z">
        <w:r>
          <w:rPr>
            <w:rFonts w:hint="eastAsia"/>
          </w:rPr>
          <w:t>D</w:t>
        </w:r>
        <w:r>
          <w:t>SB</w:t>
        </w:r>
        <w:r>
          <w:rPr>
            <w:rFonts w:hint="eastAsia"/>
          </w:rPr>
          <w:t>产生，</w:t>
        </w:r>
      </w:ins>
      <w:ins w:id="154" w:author="曾 杰" w:date="2021-01-11T19:43:00Z">
        <w:r w:rsidR="008206F2">
          <w:rPr>
            <w:rFonts w:hint="eastAsia"/>
          </w:rPr>
          <w:t>调制信号直接乘上载波，进行频谱的搬移，解调</w:t>
        </w:r>
      </w:ins>
      <w:ins w:id="155" w:author="曾 杰" w:date="2021-01-11T19:44:00Z">
        <w:r w:rsidR="008206F2">
          <w:rPr>
            <w:rFonts w:hint="eastAsia"/>
          </w:rPr>
          <w:t>只能使用相干解调，再乘上同频同相载波，通过低通滤波器后获得，带宽为</w:t>
        </w:r>
        <w:r w:rsidR="008206F2">
          <w:rPr>
            <w:rFonts w:hint="eastAsia"/>
          </w:rPr>
          <w:t>2f</w:t>
        </w:r>
        <w:r w:rsidR="008206F2">
          <w:t>m</w:t>
        </w:r>
      </w:ins>
    </w:p>
    <w:p w14:paraId="307B6F2F" w14:textId="77777777" w:rsidR="00644895" w:rsidRDefault="00644895">
      <w:r w:rsidRPr="00644895">
        <w:rPr>
          <w:rFonts w:hint="eastAsia"/>
          <w:color w:val="FF0000"/>
          <w:highlight w:val="yellow"/>
        </w:rPr>
        <w:t>5.</w:t>
      </w:r>
      <w:r>
        <w:rPr>
          <w:rFonts w:hint="eastAsia"/>
        </w:rPr>
        <w:t xml:space="preserve"> QPSK</w:t>
      </w:r>
      <w:r>
        <w:rPr>
          <w:rFonts w:hint="eastAsia"/>
        </w:rPr>
        <w:t>信号的表达式，利用信号产生和解调框图加以说明。</w:t>
      </w:r>
    </w:p>
    <w:p w14:paraId="0A652FC0" w14:textId="25E75ACD" w:rsidR="00644895" w:rsidRDefault="008206F2">
      <w:ins w:id="156" w:author="曾 杰" w:date="2021-01-11T19:44:00Z">
        <w:r>
          <w:rPr>
            <w:rFonts w:hint="eastAsia"/>
          </w:rPr>
          <w:t>Q</w:t>
        </w:r>
        <w:r>
          <w:t>PSK</w:t>
        </w:r>
        <w:r>
          <w:rPr>
            <w:rFonts w:hint="eastAsia"/>
          </w:rPr>
          <w:t>将</w:t>
        </w:r>
      </w:ins>
      <w:ins w:id="157" w:author="曾 杰" w:date="2021-01-11T19:45:00Z">
        <w:r>
          <w:rPr>
            <w:rFonts w:hint="eastAsia"/>
          </w:rPr>
          <w:t>信号的相位等间距分割成</w:t>
        </w:r>
        <w:r>
          <w:rPr>
            <w:rFonts w:hint="eastAsia"/>
          </w:rPr>
          <w:t>M</w:t>
        </w:r>
        <w:r>
          <w:rPr>
            <w:rFonts w:hint="eastAsia"/>
          </w:rPr>
          <w:t>份，</w:t>
        </w:r>
      </w:ins>
      <m:oMath>
        <m:sSub>
          <m:sSubPr>
            <m:ctrlPr>
              <w:ins w:id="158" w:author="曾 杰" w:date="2021-01-11T19:45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9" w:author="曾 杰" w:date="2021-01-11T19:45:00Z">
                <w:rPr>
                  <w:rFonts w:ascii="Cambria Math" w:hAnsi="Cambria Math"/>
                </w:rPr>
                <m:t>S</m:t>
              </w:ins>
            </m:r>
          </m:e>
          <m:sub>
            <m:r>
              <w:ins w:id="160" w:author="曾 杰" w:date="2021-01-11T19:45:00Z">
                <w:rPr>
                  <w:rFonts w:ascii="Cambria Math" w:hAnsi="Cambria Math"/>
                </w:rPr>
                <m:t>QPSK</m:t>
              </w:ins>
            </m:r>
          </m:sub>
        </m:sSub>
        <m:r>
          <w:ins w:id="161" w:author="曾 杰" w:date="2021-01-11T19:45:00Z">
            <w:rPr>
              <w:rFonts w:ascii="Cambria Math" w:hAnsi="Cambria Math"/>
            </w:rPr>
            <m:t>=Acos(</m:t>
          </w:ins>
        </m:r>
        <m:sSub>
          <m:sSubPr>
            <m:ctrlPr>
              <w:ins w:id="162" w:author="曾 杰" w:date="2021-01-11T19:45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63" w:author="曾 杰" w:date="2021-01-11T19:45:00Z">
                <w:rPr>
                  <w:rFonts w:ascii="Cambria Math" w:hAnsi="Cambria Math"/>
                </w:rPr>
                <m:t>w</m:t>
              </w:ins>
            </m:r>
          </m:e>
          <m:sub>
            <m:r>
              <w:ins w:id="164" w:author="曾 杰" w:date="2021-01-11T19:45:00Z">
                <w:rPr>
                  <w:rFonts w:ascii="Cambria Math" w:hAnsi="Cambria Math"/>
                </w:rPr>
                <m:t>c</m:t>
              </w:ins>
            </m:r>
          </m:sub>
        </m:sSub>
        <m:r>
          <w:ins w:id="165" w:author="曾 杰" w:date="2021-01-11T19:45:00Z">
            <w:rPr>
              <w:rFonts w:ascii="Cambria Math" w:hAnsi="Cambria Math"/>
            </w:rPr>
            <m:t>t+</m:t>
          </w:ins>
        </m:r>
        <m:sSub>
          <m:sSubPr>
            <m:ctrlPr>
              <w:ins w:id="166" w:author="曾 杰" w:date="2021-01-11T19:45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67" w:author="曾 杰" w:date="2021-01-11T19:45:00Z">
                <w:rPr>
                  <w:rFonts w:ascii="Cambria Math" w:hAnsi="Cambria Math"/>
                </w:rPr>
                <m:t>θ</m:t>
              </w:ins>
            </m:r>
          </m:e>
          <m:sub>
            <m:r>
              <w:ins w:id="168" w:author="曾 杰" w:date="2021-01-11T19:45:00Z">
                <w:rPr>
                  <w:rFonts w:ascii="Cambria Math" w:hAnsi="Cambria Math"/>
                </w:rPr>
                <m:t>k</m:t>
              </w:ins>
            </m:r>
          </m:sub>
        </m:sSub>
        <m:r>
          <w:ins w:id="169" w:author="曾 杰" w:date="2021-01-11T19:45:00Z">
            <w:rPr>
              <w:rFonts w:ascii="Cambria Math" w:hAnsi="Cambria Math"/>
            </w:rPr>
            <m:t>)</m:t>
          </w:ins>
        </m:r>
      </m:oMath>
      <w:ins w:id="170" w:author="曾 杰" w:date="2021-01-11T19:45:00Z">
        <w:r>
          <w:rPr>
            <w:rFonts w:hint="eastAsia"/>
          </w:rPr>
          <w:t>，</w:t>
        </w:r>
      </w:ins>
      <m:oMath>
        <m:sSub>
          <m:sSubPr>
            <m:ctrlPr>
              <w:ins w:id="171" w:author="曾 杰" w:date="2021-01-11T19:45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72" w:author="曾 杰" w:date="2021-01-11T19:45:00Z">
                <w:rPr>
                  <w:rFonts w:ascii="Cambria Math" w:hAnsi="Cambria Math"/>
                </w:rPr>
                <m:t>θ</m:t>
              </w:ins>
            </m:r>
          </m:e>
          <m:sub>
            <m:r>
              <w:ins w:id="173" w:author="曾 杰" w:date="2021-01-11T19:45:00Z">
                <w:rPr>
                  <w:rFonts w:ascii="Cambria Math" w:hAnsi="Cambria Math"/>
                </w:rPr>
                <m:t>k</m:t>
              </w:ins>
            </m:r>
          </m:sub>
        </m:sSub>
        <m:r>
          <w:ins w:id="174" w:author="曾 杰" w:date="2021-01-11T19:45:00Z">
            <w:rPr>
              <w:rFonts w:ascii="Cambria Math" w:hAnsi="Cambria Math"/>
            </w:rPr>
            <m:t>=i2π/M</m:t>
          </w:ins>
        </m:r>
      </m:oMath>
      <w:ins w:id="175" w:author="曾 杰" w:date="2021-01-11T19:46:00Z">
        <w:r>
          <w:rPr>
            <w:rFonts w:hint="eastAsia"/>
          </w:rPr>
          <w:t>，解调用相干解调</w:t>
        </w:r>
      </w:ins>
    </w:p>
    <w:p w14:paraId="66E58BC6" w14:textId="77777777" w:rsidR="00644895" w:rsidRDefault="00644895">
      <w:r w:rsidRPr="00644895">
        <w:rPr>
          <w:rFonts w:hint="eastAsia"/>
          <w:color w:val="FF0000"/>
          <w:highlight w:val="yellow"/>
        </w:rPr>
        <w:t>6</w:t>
      </w:r>
      <w:r w:rsidRPr="00644895">
        <w:rPr>
          <w:rFonts w:hint="eastAsia"/>
          <w:color w:val="FF0000"/>
        </w:rPr>
        <w:t>.</w:t>
      </w:r>
      <w:r>
        <w:rPr>
          <w:rFonts w:hint="eastAsia"/>
        </w:rPr>
        <w:t xml:space="preserve"> IQ</w:t>
      </w:r>
      <w:r>
        <w:rPr>
          <w:rFonts w:hint="eastAsia"/>
        </w:rPr>
        <w:t>调制也叫正交调制，说明其原理，为什么说是软件无线电的硬件基础？</w:t>
      </w:r>
    </w:p>
    <w:p w14:paraId="75FDF0B9" w14:textId="62E511DE" w:rsidR="008206F2" w:rsidRDefault="008206F2">
      <w:pPr>
        <w:rPr>
          <w:ins w:id="176" w:author="曾 杰" w:date="2021-01-11T19:46:00Z"/>
          <w:color w:val="FF0000"/>
        </w:rPr>
      </w:pPr>
      <w:ins w:id="177" w:author="曾 杰" w:date="2021-01-11T19:46:00Z">
        <w:r>
          <w:rPr>
            <w:rFonts w:hint="eastAsia"/>
            <w:color w:val="FF0000"/>
          </w:rPr>
          <w:t>把</w:t>
        </w:r>
        <w:r>
          <w:rPr>
            <w:rFonts w:hint="eastAsia"/>
            <w:color w:val="FF0000"/>
          </w:rPr>
          <w:t>Q</w:t>
        </w:r>
        <w:r>
          <w:rPr>
            <w:color w:val="FF0000"/>
          </w:rPr>
          <w:t>PSK</w:t>
        </w:r>
        <w:r>
          <w:rPr>
            <w:rFonts w:hint="eastAsia"/>
            <w:color w:val="FF0000"/>
          </w:rPr>
          <w:t>的信号拆分为同相分量和正交分量分开调制，输入四进制，串并联</w:t>
        </w:r>
      </w:ins>
      <w:ins w:id="178" w:author="曾 杰" w:date="2021-01-11T19:47:00Z">
        <w:r>
          <w:rPr>
            <w:rFonts w:hint="eastAsia"/>
            <w:color w:val="FF0000"/>
          </w:rPr>
          <w:t>转换，乘上不同分量的载波，</w:t>
        </w:r>
      </w:ins>
      <w:ins w:id="179" w:author="曾 杰" w:date="2021-01-11T19:46:00Z">
        <w:r>
          <w:rPr>
            <w:rFonts w:hint="eastAsia"/>
            <w:color w:val="FF0000"/>
          </w:rPr>
          <w:t>最后合在一起</w:t>
        </w:r>
      </w:ins>
      <w:ins w:id="180" w:author="曾 杰" w:date="2021-01-11T19:47:00Z">
        <w:r>
          <w:rPr>
            <w:rFonts w:hint="eastAsia"/>
            <w:color w:val="FF0000"/>
          </w:rPr>
          <w:t>。</w:t>
        </w:r>
      </w:ins>
    </w:p>
    <w:p w14:paraId="0F301F85" w14:textId="31B7DF4A" w:rsidR="00644895" w:rsidRDefault="0062398F">
      <w:pPr>
        <w:rPr>
          <w:color w:val="FF0000"/>
        </w:rPr>
      </w:pPr>
      <w:r w:rsidRPr="0062398F">
        <w:rPr>
          <w:color w:val="FF0000"/>
        </w:rPr>
        <w:t>因为现在数字调制技术中的很多相位调制方式都利用了</w:t>
      </w:r>
      <w:r w:rsidRPr="0062398F">
        <w:rPr>
          <w:rFonts w:hint="eastAsia"/>
          <w:color w:val="FF0000"/>
        </w:rPr>
        <w:t>I</w:t>
      </w:r>
      <w:r w:rsidRPr="0062398F">
        <w:rPr>
          <w:color w:val="FF0000"/>
        </w:rPr>
        <w:t>Q</w:t>
      </w:r>
      <w:r w:rsidRPr="0062398F">
        <w:rPr>
          <w:color w:val="FF0000"/>
        </w:rPr>
        <w:t>调制</w:t>
      </w:r>
      <w:r w:rsidRPr="0062398F">
        <w:rPr>
          <w:rFonts w:hint="eastAsia"/>
          <w:color w:val="FF0000"/>
        </w:rPr>
        <w:t>？</w:t>
      </w:r>
    </w:p>
    <w:p w14:paraId="4435FD12" w14:textId="77777777" w:rsidR="0062398F" w:rsidRPr="0062398F" w:rsidRDefault="0062398F">
      <w:pPr>
        <w:rPr>
          <w:color w:val="FF0000"/>
        </w:rPr>
      </w:pPr>
    </w:p>
    <w:p w14:paraId="663A6784" w14:textId="77777777" w:rsidR="00644895" w:rsidRDefault="00644895">
      <w:r w:rsidRPr="00644895">
        <w:rPr>
          <w:color w:val="FF0000"/>
          <w:highlight w:val="yellow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分析眼图可得到关系系统性能的那些信息？</w:t>
      </w:r>
    </w:p>
    <w:p w14:paraId="69A213D5" w14:textId="77777777"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1</w:t>
      </w:r>
      <w:r w:rsidRPr="00760F85">
        <w:rPr>
          <w:rFonts w:hint="eastAsia"/>
          <w:color w:val="FF0000"/>
        </w:rPr>
        <w:t>）眼图斜边的斜率</w:t>
      </w:r>
      <w:r w:rsidRPr="00760F85">
        <w:rPr>
          <w:rFonts w:hint="eastAsia"/>
          <w:color w:val="FF0000"/>
        </w:rPr>
        <w:t>-</w:t>
      </w:r>
      <w:r w:rsidRPr="00760F85">
        <w:rPr>
          <w:rFonts w:hint="eastAsia"/>
          <w:color w:val="FF0000"/>
        </w:rPr>
        <w:t>系统对定时</w:t>
      </w:r>
      <w:r w:rsidR="00760F85" w:rsidRPr="00760F85">
        <w:rPr>
          <w:rFonts w:hint="eastAsia"/>
          <w:color w:val="FF0000"/>
          <w:highlight w:val="yellow"/>
        </w:rPr>
        <w:t>误差</w:t>
      </w:r>
      <w:r w:rsidR="00760F85" w:rsidRPr="00760F85">
        <w:rPr>
          <w:rFonts w:hint="eastAsia"/>
          <w:color w:val="FF0000"/>
        </w:rPr>
        <w:t>的</w:t>
      </w:r>
      <w:r w:rsidR="00760F85">
        <w:rPr>
          <w:rFonts w:hint="eastAsia"/>
          <w:color w:val="FF0000"/>
        </w:rPr>
        <w:t>灵敏</w:t>
      </w:r>
      <w:r w:rsidRPr="00760F85">
        <w:rPr>
          <w:rFonts w:hint="eastAsia"/>
          <w:color w:val="FF0000"/>
        </w:rPr>
        <w:t>程度</w:t>
      </w:r>
      <w:r w:rsidR="00760F85">
        <w:rPr>
          <w:rFonts w:hint="eastAsia"/>
          <w:color w:val="FF0000"/>
        </w:rPr>
        <w:t>，斜率越大，对定时误差越灵敏。</w:t>
      </w:r>
    </w:p>
    <w:p w14:paraId="09DFCD44" w14:textId="77777777"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2</w:t>
      </w:r>
      <w:r w:rsidRPr="00760F85">
        <w:rPr>
          <w:rFonts w:hint="eastAsia"/>
          <w:color w:val="FF0000"/>
        </w:rPr>
        <w:t>）最佳抽样判决时刻：眼睛张</w:t>
      </w:r>
      <w:r w:rsidR="00760F85">
        <w:rPr>
          <w:rFonts w:hint="eastAsia"/>
          <w:color w:val="FF0000"/>
        </w:rPr>
        <w:t>开</w:t>
      </w:r>
      <w:r w:rsidRPr="00760F85">
        <w:rPr>
          <w:rFonts w:hint="eastAsia"/>
          <w:color w:val="FF0000"/>
        </w:rPr>
        <w:t>的最大的时刻。</w:t>
      </w:r>
    </w:p>
    <w:p w14:paraId="69D258FB" w14:textId="77777777"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3</w:t>
      </w:r>
      <w:r w:rsidRPr="00760F85">
        <w:rPr>
          <w:rFonts w:hint="eastAsia"/>
          <w:color w:val="FF0000"/>
        </w:rPr>
        <w:t>）</w:t>
      </w:r>
      <w:r w:rsidR="00760F85">
        <w:rPr>
          <w:rFonts w:hint="eastAsia"/>
          <w:color w:val="FF0000"/>
        </w:rPr>
        <w:t>压在</w:t>
      </w:r>
      <w:r w:rsidRPr="00760F85">
        <w:rPr>
          <w:rFonts w:hint="eastAsia"/>
          <w:color w:val="FF0000"/>
        </w:rPr>
        <w:t>横轴上的阴影长度：过零点失真。</w:t>
      </w:r>
    </w:p>
    <w:p w14:paraId="45AC86A0" w14:textId="77777777"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4</w:t>
      </w:r>
      <w:r w:rsidRPr="00760F85">
        <w:rPr>
          <w:rFonts w:hint="eastAsia"/>
          <w:color w:val="FF0000"/>
        </w:rPr>
        <w:t>）</w:t>
      </w:r>
      <w:r w:rsidR="00760F85" w:rsidRPr="00760F85">
        <w:rPr>
          <w:rFonts w:hint="eastAsia"/>
          <w:color w:val="FF0000"/>
          <w:highlight w:val="yellow"/>
        </w:rPr>
        <w:t>阴影区的垂直</w:t>
      </w:r>
      <w:r w:rsidRPr="00760F85">
        <w:rPr>
          <w:rFonts w:hint="eastAsia"/>
          <w:color w:val="FF0000"/>
        </w:rPr>
        <w:t>高度：信号的</w:t>
      </w:r>
      <w:r w:rsidRPr="00760F85">
        <w:rPr>
          <w:rFonts w:hint="eastAsia"/>
          <w:color w:val="FF0000"/>
          <w:highlight w:val="yellow"/>
        </w:rPr>
        <w:t>畸变</w:t>
      </w:r>
      <w:r w:rsidR="00760F85" w:rsidRPr="00760F85">
        <w:rPr>
          <w:rFonts w:hint="eastAsia"/>
          <w:color w:val="FF0000"/>
          <w:highlight w:val="yellow"/>
        </w:rPr>
        <w:t>范围</w:t>
      </w:r>
      <w:r w:rsidRPr="00760F85">
        <w:rPr>
          <w:rFonts w:hint="eastAsia"/>
          <w:color w:val="FF0000"/>
        </w:rPr>
        <w:t>。</w:t>
      </w:r>
    </w:p>
    <w:p w14:paraId="06B5821E" w14:textId="77777777" w:rsidR="00644895" w:rsidRPr="00760F85" w:rsidRDefault="00644895">
      <w:pPr>
        <w:rPr>
          <w:color w:val="FF0000"/>
        </w:rPr>
      </w:pPr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5</w:t>
      </w:r>
      <w:r w:rsidRPr="00760F85">
        <w:rPr>
          <w:rFonts w:hint="eastAsia"/>
          <w:color w:val="FF0000"/>
        </w:rPr>
        <w:t>）</w:t>
      </w:r>
      <w:r w:rsidR="00760F85">
        <w:rPr>
          <w:rFonts w:hint="eastAsia"/>
          <w:color w:val="FF0000"/>
        </w:rPr>
        <w:t>眼图中央的横轴位置</w:t>
      </w:r>
      <w:r w:rsidRPr="00760F85">
        <w:rPr>
          <w:rFonts w:hint="eastAsia"/>
          <w:color w:val="FF0000"/>
        </w:rPr>
        <w:t>：</w:t>
      </w:r>
      <w:r w:rsidR="00760F85">
        <w:rPr>
          <w:rFonts w:hint="eastAsia"/>
          <w:color w:val="FF0000"/>
        </w:rPr>
        <w:t>判决门限电平</w:t>
      </w:r>
      <w:r w:rsidRPr="00760F85">
        <w:rPr>
          <w:rFonts w:hint="eastAsia"/>
          <w:color w:val="FF0000"/>
        </w:rPr>
        <w:t>。</w:t>
      </w:r>
    </w:p>
    <w:p w14:paraId="7C4D7224" w14:textId="77777777" w:rsidR="00644895" w:rsidRDefault="00644895">
      <w:r w:rsidRPr="00760F85">
        <w:rPr>
          <w:rFonts w:hint="eastAsia"/>
          <w:color w:val="FF0000"/>
        </w:rPr>
        <w:t>（</w:t>
      </w:r>
      <w:r w:rsidRPr="00760F85">
        <w:rPr>
          <w:rFonts w:hint="eastAsia"/>
          <w:color w:val="FF0000"/>
        </w:rPr>
        <w:t>6</w:t>
      </w:r>
      <w:r w:rsidRPr="00760F85">
        <w:rPr>
          <w:rFonts w:hint="eastAsia"/>
          <w:color w:val="FF0000"/>
        </w:rPr>
        <w:t>）</w:t>
      </w:r>
      <w:r w:rsidR="00760F85" w:rsidRPr="00760F85">
        <w:rPr>
          <w:rFonts w:hint="eastAsia"/>
          <w:color w:val="FF0000"/>
          <w:highlight w:val="yellow"/>
        </w:rPr>
        <w:t>抽样时刻</w:t>
      </w:r>
      <w:r w:rsidRPr="00760F85">
        <w:rPr>
          <w:rFonts w:hint="eastAsia"/>
          <w:color w:val="FF0000"/>
        </w:rPr>
        <w:t>上下阴影</w:t>
      </w:r>
      <w:r w:rsidR="00760F85">
        <w:rPr>
          <w:rFonts w:hint="eastAsia"/>
          <w:color w:val="FF0000"/>
        </w:rPr>
        <w:t>区</w:t>
      </w:r>
      <w:r w:rsidRPr="00760F85">
        <w:rPr>
          <w:rFonts w:hint="eastAsia"/>
          <w:color w:val="FF0000"/>
        </w:rPr>
        <w:t>之间</w:t>
      </w:r>
      <w:r w:rsidR="00760F85">
        <w:rPr>
          <w:rFonts w:hint="eastAsia"/>
          <w:color w:val="FF0000"/>
        </w:rPr>
        <w:t>间隔</w:t>
      </w:r>
      <w:r w:rsidRPr="00760F85">
        <w:rPr>
          <w:rFonts w:hint="eastAsia"/>
          <w:color w:val="FF0000"/>
        </w:rPr>
        <w:t>距离的一半：噪声容限</w:t>
      </w:r>
    </w:p>
    <w:p w14:paraId="4220C697" w14:textId="77777777" w:rsidR="00760F85" w:rsidRDefault="00760F85"/>
    <w:p w14:paraId="7E6F5DE7" w14:textId="77777777" w:rsidR="00760F85" w:rsidRDefault="00760F85">
      <w:r>
        <w:t>四</w:t>
      </w:r>
      <w:r>
        <w:rPr>
          <w:rFonts w:hint="eastAsia"/>
        </w:rPr>
        <w:t>、</w:t>
      </w:r>
      <w:r>
        <w:t>画图题</w:t>
      </w:r>
    </w:p>
    <w:p w14:paraId="117258F6" w14:textId="77777777" w:rsidR="00760F85" w:rsidRDefault="00760F85">
      <w:r>
        <w:rPr>
          <w:rFonts w:hint="eastAsia"/>
        </w:rPr>
        <w:t xml:space="preserve">1. </w:t>
      </w:r>
      <w:r>
        <w:rPr>
          <w:rFonts w:hint="eastAsia"/>
        </w:rPr>
        <w:t>画图说明无码间干扰的滚系统的频谱特性（奇对称）和频带利用率，结合滚降系统的构成，滚降系数来讨论。</w:t>
      </w:r>
    </w:p>
    <w:p w14:paraId="6ACB9A86" w14:textId="77777777" w:rsidR="00760F85" w:rsidRDefault="00760F85">
      <w:r>
        <w:rPr>
          <w:rFonts w:hint="eastAsia"/>
        </w:rPr>
        <w:t xml:space="preserve">2. </w:t>
      </w:r>
      <w:r>
        <w:rPr>
          <w:rFonts w:hint="eastAsia"/>
        </w:rPr>
        <w:t>为了补偿通信链路中的波形畸变，使用时域均衡技术，一般的，时域均衡通过横向滤波器</w:t>
      </w:r>
      <w:r>
        <w:rPr>
          <w:rFonts w:hint="eastAsia"/>
        </w:rPr>
        <w:lastRenderedPageBreak/>
        <w:t>来实现，试画出横向滤波器的结构图，并说明其传递函数和系统冲击响应。</w:t>
      </w:r>
    </w:p>
    <w:p w14:paraId="1FF3F99F" w14:textId="77777777" w:rsidR="001C5EE6" w:rsidRDefault="001C5EE6"/>
    <w:p w14:paraId="6DBC14D0" w14:textId="77777777" w:rsidR="001C5EE6" w:rsidRDefault="001C5EE6"/>
    <w:p w14:paraId="63775769" w14:textId="77777777" w:rsidR="00760F85" w:rsidRDefault="00760F85"/>
    <w:p w14:paraId="74614E0E" w14:textId="77777777" w:rsidR="00760F85" w:rsidRDefault="00760F85">
      <w:r>
        <w:t>五</w:t>
      </w:r>
      <w:r>
        <w:rPr>
          <w:rFonts w:hint="eastAsia"/>
        </w:rPr>
        <w:t>、</w:t>
      </w:r>
      <w:r>
        <w:t>计算题</w:t>
      </w:r>
    </w:p>
    <w:p w14:paraId="53FC530A" w14:textId="77777777" w:rsidR="00760F85" w:rsidRDefault="00760F85">
      <w:r>
        <w:rPr>
          <w:rFonts w:hint="eastAsia"/>
        </w:rPr>
        <w:t>1. PCM</w:t>
      </w:r>
      <w:r>
        <w:t>30</w:t>
      </w:r>
      <w:r>
        <w:rPr>
          <w:rFonts w:hint="eastAsia"/>
        </w:rPr>
        <w:t>-</w:t>
      </w:r>
      <w:r>
        <w:t>32</w:t>
      </w:r>
      <w:r>
        <w:t>路系统的复帧结构</w:t>
      </w:r>
      <w:r>
        <w:rPr>
          <w:rFonts w:hint="eastAsia"/>
        </w:rPr>
        <w:t>，</w:t>
      </w:r>
      <w:r>
        <w:t>分析每一路信号的抽样频率</w:t>
      </w:r>
      <w:r>
        <w:rPr>
          <w:rFonts w:hint="eastAsia"/>
        </w:rPr>
        <w:t>，</w:t>
      </w:r>
      <w:r>
        <w:t>码元速率，信息速率</w:t>
      </w:r>
      <w:r>
        <w:rPr>
          <w:rFonts w:hint="eastAsia"/>
        </w:rPr>
        <w:t>，</w:t>
      </w:r>
      <w:r>
        <w:t>占用的时隙</w:t>
      </w:r>
      <w:r>
        <w:rPr>
          <w:rFonts w:hint="eastAsia"/>
        </w:rPr>
        <w:t>，</w:t>
      </w:r>
      <w:r>
        <w:t>二进制码的时隙</w:t>
      </w:r>
      <w:r>
        <w:rPr>
          <w:rFonts w:hint="eastAsia"/>
        </w:rPr>
        <w:t>，</w:t>
      </w:r>
      <w:r>
        <w:t>复帧的信息速率</w:t>
      </w:r>
      <w:r>
        <w:rPr>
          <w:rFonts w:hint="eastAsia"/>
        </w:rPr>
        <w:t>。</w:t>
      </w:r>
    </w:p>
    <w:p w14:paraId="120A8C77" w14:textId="77777777" w:rsidR="00760F85" w:rsidRPr="00644895" w:rsidRDefault="00760F85">
      <w:r>
        <w:rPr>
          <w:rFonts w:hint="eastAsia"/>
        </w:rPr>
        <w:t xml:space="preserve">2. </w:t>
      </w:r>
      <w:r>
        <w:rPr>
          <w:rFonts w:hint="eastAsia"/>
        </w:rPr>
        <w:t>单边带调至系统中分析信号功率，噪声功率，相干解调的输出信噪比。</w:t>
      </w:r>
      <w:r w:rsidR="00E44985">
        <w:rPr>
          <w:rFonts w:hint="eastAsia"/>
        </w:rPr>
        <w:t>√</w:t>
      </w:r>
    </w:p>
    <w:sectPr w:rsidR="00760F85" w:rsidRPr="0064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FE12C" w14:textId="77777777" w:rsidR="00937A7A" w:rsidRDefault="00937A7A" w:rsidP="00DD7865">
      <w:pPr>
        <w:spacing w:line="240" w:lineRule="auto"/>
      </w:pPr>
      <w:r>
        <w:separator/>
      </w:r>
    </w:p>
  </w:endnote>
  <w:endnote w:type="continuationSeparator" w:id="0">
    <w:p w14:paraId="29892865" w14:textId="77777777" w:rsidR="00937A7A" w:rsidRDefault="00937A7A" w:rsidP="00DD7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FEA75" w14:textId="77777777" w:rsidR="00937A7A" w:rsidRDefault="00937A7A" w:rsidP="00DD7865">
      <w:pPr>
        <w:spacing w:line="240" w:lineRule="auto"/>
      </w:pPr>
      <w:r>
        <w:separator/>
      </w:r>
    </w:p>
  </w:footnote>
  <w:footnote w:type="continuationSeparator" w:id="0">
    <w:p w14:paraId="10A6B71F" w14:textId="77777777" w:rsidR="00937A7A" w:rsidRDefault="00937A7A" w:rsidP="00DD7865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曾 杰">
    <w15:presenceInfo w15:providerId="Windows Live" w15:userId="69f2de772f0c5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36"/>
    <w:rsid w:val="001C5EE6"/>
    <w:rsid w:val="002533E2"/>
    <w:rsid w:val="00324D36"/>
    <w:rsid w:val="003B0218"/>
    <w:rsid w:val="00481D6F"/>
    <w:rsid w:val="004850D6"/>
    <w:rsid w:val="00516AD1"/>
    <w:rsid w:val="00573CE7"/>
    <w:rsid w:val="005C7B7A"/>
    <w:rsid w:val="0062398F"/>
    <w:rsid w:val="00644895"/>
    <w:rsid w:val="00667685"/>
    <w:rsid w:val="006864BD"/>
    <w:rsid w:val="006E42A7"/>
    <w:rsid w:val="00735772"/>
    <w:rsid w:val="00760F85"/>
    <w:rsid w:val="008014C7"/>
    <w:rsid w:val="008206F2"/>
    <w:rsid w:val="008D719C"/>
    <w:rsid w:val="00937A7A"/>
    <w:rsid w:val="00965360"/>
    <w:rsid w:val="009B1E92"/>
    <w:rsid w:val="009C3B40"/>
    <w:rsid w:val="00A34C45"/>
    <w:rsid w:val="00B06885"/>
    <w:rsid w:val="00BE3C11"/>
    <w:rsid w:val="00C919D0"/>
    <w:rsid w:val="00D521F8"/>
    <w:rsid w:val="00DD7865"/>
    <w:rsid w:val="00E44985"/>
    <w:rsid w:val="00F81417"/>
    <w:rsid w:val="00F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0C7B"/>
  <w15:chartTrackingRefBased/>
  <w15:docId w15:val="{2F5CA901-5B34-4616-9657-6AB0362E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17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19C"/>
    <w:pPr>
      <w:keepNext/>
      <w:keepLines/>
      <w:spacing w:before="340" w:after="330" w:line="578" w:lineRule="auto"/>
      <w:outlineLvl w:val="0"/>
    </w:pPr>
    <w:rPr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19C"/>
    <w:rPr>
      <w:bCs/>
      <w:kern w:val="44"/>
      <w:sz w:val="24"/>
      <w:szCs w:val="44"/>
    </w:rPr>
  </w:style>
  <w:style w:type="character" w:styleId="a3">
    <w:name w:val="Placeholder Text"/>
    <w:basedOn w:val="a0"/>
    <w:uiPriority w:val="99"/>
    <w:semiHidden/>
    <w:rsid w:val="00481D6F"/>
    <w:rPr>
      <w:color w:val="808080"/>
    </w:rPr>
  </w:style>
  <w:style w:type="paragraph" w:styleId="a4">
    <w:name w:val="header"/>
    <w:basedOn w:val="a"/>
    <w:link w:val="a5"/>
    <w:uiPriority w:val="99"/>
    <w:unhideWhenUsed/>
    <w:rsid w:val="00DD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78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78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7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A346-7FB0-4974-A973-8DAE9199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Yaqin Zheng</dc:creator>
  <cp:keywords/>
  <dc:description/>
  <cp:lastModifiedBy>曾 杰</cp:lastModifiedBy>
  <cp:revision>17</cp:revision>
  <dcterms:created xsi:type="dcterms:W3CDTF">2018-01-17T08:21:00Z</dcterms:created>
  <dcterms:modified xsi:type="dcterms:W3CDTF">2021-01-11T14:08:00Z</dcterms:modified>
</cp:coreProperties>
</file>